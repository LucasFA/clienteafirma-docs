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F239F" w14:textId="77777777" w:rsidR="009D378F" w:rsidRDefault="009D378F" w:rsidP="00DD1C68">
      <w:pPr>
        <w:pStyle w:val="Ttulo"/>
        <w:ind w:right="879"/>
      </w:pPr>
    </w:p>
    <w:p w14:paraId="59A649B3" w14:textId="77777777" w:rsidR="009D378F" w:rsidRDefault="009D378F" w:rsidP="00DD1C68">
      <w:pPr>
        <w:pStyle w:val="Ttulo"/>
        <w:ind w:right="879"/>
      </w:pPr>
    </w:p>
    <w:p w14:paraId="5B66480B" w14:textId="77777777" w:rsidR="009D378F" w:rsidRDefault="009D378F" w:rsidP="00DD1C68">
      <w:pPr>
        <w:pStyle w:val="Ttulo"/>
        <w:ind w:right="879"/>
      </w:pPr>
    </w:p>
    <w:p w14:paraId="0CCDBE5F" w14:textId="629FB8C4" w:rsidR="0067480B" w:rsidRDefault="00DD1C68" w:rsidP="00DD1C68">
      <w:pPr>
        <w:pStyle w:val="Ttulo"/>
        <w:ind w:right="879"/>
      </w:pPr>
      <w:r>
        <w:t>Manual de</w:t>
      </w:r>
      <w:r w:rsidR="003F50BC">
        <w:t xml:space="preserve"> configuración de los servicios del Portafirmas móvil</w:t>
      </w:r>
    </w:p>
    <w:p w14:paraId="0CCDBE60" w14:textId="77777777" w:rsidR="00811050" w:rsidRDefault="00811050">
      <w:r>
        <w:br w:type="page"/>
      </w:r>
    </w:p>
    <w:p w14:paraId="0CCDBE61" w14:textId="77777777" w:rsidR="00777FD0" w:rsidRDefault="00777FD0" w:rsidP="00A413E9">
      <w:pPr>
        <w:pStyle w:val="ndice"/>
      </w:pPr>
      <w:r>
        <w:lastRenderedPageBreak/>
        <w:t>Índice de contenidos</w:t>
      </w:r>
    </w:p>
    <w:p w14:paraId="0CCDBE62" w14:textId="77777777" w:rsidR="001C3891" w:rsidRDefault="001C3891" w:rsidP="00A413E9">
      <w:pPr>
        <w:pStyle w:val="TDC1"/>
      </w:pPr>
    </w:p>
    <w:p w14:paraId="4CEFBDF5" w14:textId="77777777" w:rsidR="0004076B" w:rsidRDefault="00386D71">
      <w:pPr>
        <w:pStyle w:val="TDC1"/>
        <w:rPr>
          <w:rFonts w:eastAsiaTheme="minorEastAsia"/>
          <w:noProof/>
          <w:lang w:eastAsia="es-ES"/>
        </w:rPr>
      </w:pPr>
      <w:r>
        <w:fldChar w:fldCharType="begin"/>
      </w:r>
      <w:r w:rsidR="00373F8E">
        <w:instrText xml:space="preserve"> TOC \o "1-3" \h \z </w:instrText>
      </w:r>
      <w:r>
        <w:fldChar w:fldCharType="separate"/>
      </w:r>
      <w:hyperlink w:anchor="_Toc444772552" w:history="1">
        <w:r w:rsidR="0004076B" w:rsidRPr="009F632C">
          <w:rPr>
            <w:rStyle w:val="Hipervnculo"/>
            <w:noProof/>
          </w:rPr>
          <w:t>1</w:t>
        </w:r>
        <w:r w:rsidR="0004076B">
          <w:rPr>
            <w:rFonts w:eastAsiaTheme="minorEastAsia"/>
            <w:noProof/>
            <w:lang w:eastAsia="es-ES"/>
          </w:rPr>
          <w:tab/>
        </w:r>
        <w:r w:rsidR="0004076B" w:rsidRPr="009F632C">
          <w:rPr>
            <w:rStyle w:val="Hipervnculo"/>
            <w:noProof/>
          </w:rPr>
          <w:t>Introducción</w:t>
        </w:r>
        <w:r w:rsidR="0004076B">
          <w:rPr>
            <w:noProof/>
            <w:webHidden/>
          </w:rPr>
          <w:tab/>
        </w:r>
        <w:r w:rsidR="0004076B">
          <w:rPr>
            <w:noProof/>
            <w:webHidden/>
          </w:rPr>
          <w:fldChar w:fldCharType="begin"/>
        </w:r>
        <w:r w:rsidR="0004076B">
          <w:rPr>
            <w:noProof/>
            <w:webHidden/>
          </w:rPr>
          <w:instrText xml:space="preserve"> PAGEREF _Toc444772552 \h </w:instrText>
        </w:r>
        <w:r w:rsidR="0004076B">
          <w:rPr>
            <w:noProof/>
            <w:webHidden/>
          </w:rPr>
        </w:r>
        <w:r w:rsidR="0004076B">
          <w:rPr>
            <w:noProof/>
            <w:webHidden/>
          </w:rPr>
          <w:fldChar w:fldCharType="separate"/>
        </w:r>
        <w:r w:rsidR="0004076B">
          <w:rPr>
            <w:noProof/>
            <w:webHidden/>
          </w:rPr>
          <w:t>3</w:t>
        </w:r>
        <w:r w:rsidR="0004076B">
          <w:rPr>
            <w:noProof/>
            <w:webHidden/>
          </w:rPr>
          <w:fldChar w:fldCharType="end"/>
        </w:r>
      </w:hyperlink>
    </w:p>
    <w:p w14:paraId="24574F93" w14:textId="77777777" w:rsidR="0004076B" w:rsidRDefault="0004076B">
      <w:pPr>
        <w:pStyle w:val="TDC1"/>
        <w:rPr>
          <w:rFonts w:eastAsiaTheme="minorEastAsia"/>
          <w:noProof/>
          <w:lang w:eastAsia="es-ES"/>
        </w:rPr>
      </w:pPr>
      <w:hyperlink w:anchor="_Toc444772553" w:history="1">
        <w:r w:rsidRPr="009F632C">
          <w:rPr>
            <w:rStyle w:val="Hipervnculo"/>
            <w:noProof/>
          </w:rPr>
          <w:t>2</w:t>
        </w:r>
        <w:r>
          <w:rPr>
            <w:rFonts w:eastAsiaTheme="minorEastAsia"/>
            <w:noProof/>
            <w:lang w:eastAsia="es-ES"/>
          </w:rPr>
          <w:tab/>
        </w:r>
        <w:r w:rsidRPr="009F632C">
          <w:rPr>
            <w:rStyle w:val="Hipervnculo"/>
            <w:noProof/>
          </w:rPr>
          <w:t>Servicios del Portafirmas móvil</w:t>
        </w:r>
        <w:r>
          <w:rPr>
            <w:noProof/>
            <w:webHidden/>
          </w:rPr>
          <w:tab/>
        </w:r>
        <w:r>
          <w:rPr>
            <w:noProof/>
            <w:webHidden/>
          </w:rPr>
          <w:fldChar w:fldCharType="begin"/>
        </w:r>
        <w:r>
          <w:rPr>
            <w:noProof/>
            <w:webHidden/>
          </w:rPr>
          <w:instrText xml:space="preserve"> PAGEREF _Toc444772553 \h </w:instrText>
        </w:r>
        <w:r>
          <w:rPr>
            <w:noProof/>
            <w:webHidden/>
          </w:rPr>
        </w:r>
        <w:r>
          <w:rPr>
            <w:noProof/>
            <w:webHidden/>
          </w:rPr>
          <w:fldChar w:fldCharType="separate"/>
        </w:r>
        <w:r>
          <w:rPr>
            <w:noProof/>
            <w:webHidden/>
          </w:rPr>
          <w:t>4</w:t>
        </w:r>
        <w:r>
          <w:rPr>
            <w:noProof/>
            <w:webHidden/>
          </w:rPr>
          <w:fldChar w:fldCharType="end"/>
        </w:r>
      </w:hyperlink>
    </w:p>
    <w:p w14:paraId="44947FA3" w14:textId="77777777" w:rsidR="0004076B" w:rsidRDefault="0004076B">
      <w:pPr>
        <w:pStyle w:val="TDC2"/>
        <w:tabs>
          <w:tab w:val="left" w:pos="660"/>
          <w:tab w:val="right" w:leader="dot" w:pos="8949"/>
        </w:tabs>
        <w:rPr>
          <w:rFonts w:eastAsiaTheme="minorEastAsia"/>
          <w:noProof/>
          <w:lang w:eastAsia="es-ES"/>
        </w:rPr>
      </w:pPr>
      <w:hyperlink w:anchor="_Toc444772554" w:history="1">
        <w:r w:rsidRPr="009F632C">
          <w:rPr>
            <w:rStyle w:val="Hipervnculo"/>
            <w:noProof/>
          </w:rPr>
          <w:t>2.1</w:t>
        </w:r>
        <w:r>
          <w:rPr>
            <w:rFonts w:eastAsiaTheme="minorEastAsia"/>
            <w:noProof/>
            <w:lang w:eastAsia="es-ES"/>
          </w:rPr>
          <w:tab/>
        </w:r>
        <w:r w:rsidRPr="009F632C">
          <w:rPr>
            <w:rStyle w:val="Hipervnculo"/>
            <w:noProof/>
          </w:rPr>
          <w:t>Servicio Proxy</w:t>
        </w:r>
        <w:r>
          <w:rPr>
            <w:noProof/>
            <w:webHidden/>
          </w:rPr>
          <w:tab/>
        </w:r>
        <w:r>
          <w:rPr>
            <w:noProof/>
            <w:webHidden/>
          </w:rPr>
          <w:fldChar w:fldCharType="begin"/>
        </w:r>
        <w:r>
          <w:rPr>
            <w:noProof/>
            <w:webHidden/>
          </w:rPr>
          <w:instrText xml:space="preserve"> PAGEREF _Toc444772554 \h </w:instrText>
        </w:r>
        <w:r>
          <w:rPr>
            <w:noProof/>
            <w:webHidden/>
          </w:rPr>
        </w:r>
        <w:r>
          <w:rPr>
            <w:noProof/>
            <w:webHidden/>
          </w:rPr>
          <w:fldChar w:fldCharType="separate"/>
        </w:r>
        <w:r>
          <w:rPr>
            <w:noProof/>
            <w:webHidden/>
          </w:rPr>
          <w:t>4</w:t>
        </w:r>
        <w:r>
          <w:rPr>
            <w:noProof/>
            <w:webHidden/>
          </w:rPr>
          <w:fldChar w:fldCharType="end"/>
        </w:r>
      </w:hyperlink>
    </w:p>
    <w:p w14:paraId="0FF163C3" w14:textId="77777777" w:rsidR="0004076B" w:rsidRDefault="0004076B">
      <w:pPr>
        <w:pStyle w:val="TDC3"/>
        <w:tabs>
          <w:tab w:val="left" w:pos="880"/>
          <w:tab w:val="right" w:leader="dot" w:pos="8949"/>
        </w:tabs>
        <w:rPr>
          <w:rFonts w:eastAsiaTheme="minorEastAsia"/>
          <w:noProof/>
          <w:lang w:eastAsia="es-ES"/>
        </w:rPr>
      </w:pPr>
      <w:hyperlink w:anchor="_Toc444772555" w:history="1">
        <w:r w:rsidRPr="009F632C">
          <w:rPr>
            <w:rStyle w:val="Hipervnculo"/>
            <w:noProof/>
          </w:rPr>
          <w:t>2.1.1</w:t>
        </w:r>
        <w:r>
          <w:rPr>
            <w:rFonts w:eastAsiaTheme="minorEastAsia"/>
            <w:noProof/>
            <w:lang w:eastAsia="es-ES"/>
          </w:rPr>
          <w:tab/>
        </w:r>
        <w:r w:rsidRPr="009F632C">
          <w:rPr>
            <w:rStyle w:val="Hipervnculo"/>
            <w:noProof/>
          </w:rPr>
          <w:t>Configuración del servicio</w:t>
        </w:r>
        <w:r>
          <w:rPr>
            <w:noProof/>
            <w:webHidden/>
          </w:rPr>
          <w:tab/>
        </w:r>
        <w:r>
          <w:rPr>
            <w:noProof/>
            <w:webHidden/>
          </w:rPr>
          <w:fldChar w:fldCharType="begin"/>
        </w:r>
        <w:r>
          <w:rPr>
            <w:noProof/>
            <w:webHidden/>
          </w:rPr>
          <w:instrText xml:space="preserve"> PAGEREF _Toc444772555 \h </w:instrText>
        </w:r>
        <w:r>
          <w:rPr>
            <w:noProof/>
            <w:webHidden/>
          </w:rPr>
        </w:r>
        <w:r>
          <w:rPr>
            <w:noProof/>
            <w:webHidden/>
          </w:rPr>
          <w:fldChar w:fldCharType="separate"/>
        </w:r>
        <w:r>
          <w:rPr>
            <w:noProof/>
            <w:webHidden/>
          </w:rPr>
          <w:t>4</w:t>
        </w:r>
        <w:r>
          <w:rPr>
            <w:noProof/>
            <w:webHidden/>
          </w:rPr>
          <w:fldChar w:fldCharType="end"/>
        </w:r>
      </w:hyperlink>
    </w:p>
    <w:p w14:paraId="3A8CF79F" w14:textId="77777777" w:rsidR="0004076B" w:rsidRDefault="0004076B">
      <w:pPr>
        <w:pStyle w:val="TDC2"/>
        <w:tabs>
          <w:tab w:val="left" w:pos="660"/>
          <w:tab w:val="right" w:leader="dot" w:pos="8949"/>
        </w:tabs>
        <w:rPr>
          <w:rFonts w:eastAsiaTheme="minorEastAsia"/>
          <w:noProof/>
          <w:lang w:eastAsia="es-ES"/>
        </w:rPr>
      </w:pPr>
      <w:hyperlink w:anchor="_Toc444772556" w:history="1">
        <w:r w:rsidRPr="009F632C">
          <w:rPr>
            <w:rStyle w:val="Hipervnculo"/>
            <w:noProof/>
          </w:rPr>
          <w:t>2.2</w:t>
        </w:r>
        <w:r>
          <w:rPr>
            <w:rFonts w:eastAsiaTheme="minorEastAsia"/>
            <w:noProof/>
            <w:lang w:eastAsia="es-ES"/>
          </w:rPr>
          <w:tab/>
        </w:r>
        <w:r w:rsidRPr="009F632C">
          <w:rPr>
            <w:rStyle w:val="Hipervnculo"/>
            <w:noProof/>
          </w:rPr>
          <w:t>Servicio de firma trifásica</w:t>
        </w:r>
        <w:r>
          <w:rPr>
            <w:noProof/>
            <w:webHidden/>
          </w:rPr>
          <w:tab/>
        </w:r>
        <w:r>
          <w:rPr>
            <w:noProof/>
            <w:webHidden/>
          </w:rPr>
          <w:fldChar w:fldCharType="begin"/>
        </w:r>
        <w:r>
          <w:rPr>
            <w:noProof/>
            <w:webHidden/>
          </w:rPr>
          <w:instrText xml:space="preserve"> PAGEREF _Toc444772556 \h </w:instrText>
        </w:r>
        <w:r>
          <w:rPr>
            <w:noProof/>
            <w:webHidden/>
          </w:rPr>
        </w:r>
        <w:r>
          <w:rPr>
            <w:noProof/>
            <w:webHidden/>
          </w:rPr>
          <w:fldChar w:fldCharType="separate"/>
        </w:r>
        <w:r>
          <w:rPr>
            <w:noProof/>
            <w:webHidden/>
          </w:rPr>
          <w:t>5</w:t>
        </w:r>
        <w:r>
          <w:rPr>
            <w:noProof/>
            <w:webHidden/>
          </w:rPr>
          <w:fldChar w:fldCharType="end"/>
        </w:r>
      </w:hyperlink>
    </w:p>
    <w:p w14:paraId="4D04690D" w14:textId="77777777" w:rsidR="0004076B" w:rsidRDefault="0004076B">
      <w:pPr>
        <w:pStyle w:val="TDC3"/>
        <w:tabs>
          <w:tab w:val="left" w:pos="880"/>
          <w:tab w:val="right" w:leader="dot" w:pos="8949"/>
        </w:tabs>
        <w:rPr>
          <w:rFonts w:eastAsiaTheme="minorEastAsia"/>
          <w:noProof/>
          <w:lang w:eastAsia="es-ES"/>
        </w:rPr>
      </w:pPr>
      <w:hyperlink w:anchor="_Toc444772557" w:history="1">
        <w:r w:rsidRPr="009F632C">
          <w:rPr>
            <w:rStyle w:val="Hipervnculo"/>
            <w:noProof/>
          </w:rPr>
          <w:t>2.2.1</w:t>
        </w:r>
        <w:r>
          <w:rPr>
            <w:rFonts w:eastAsiaTheme="minorEastAsia"/>
            <w:noProof/>
            <w:lang w:eastAsia="es-ES"/>
          </w:rPr>
          <w:tab/>
        </w:r>
        <w:r w:rsidRPr="009F632C">
          <w:rPr>
            <w:rStyle w:val="Hipervnculo"/>
            <w:noProof/>
          </w:rPr>
          <w:t>Configuración del servicio</w:t>
        </w:r>
        <w:r>
          <w:rPr>
            <w:noProof/>
            <w:webHidden/>
          </w:rPr>
          <w:tab/>
        </w:r>
        <w:r>
          <w:rPr>
            <w:noProof/>
            <w:webHidden/>
          </w:rPr>
          <w:fldChar w:fldCharType="begin"/>
        </w:r>
        <w:r>
          <w:rPr>
            <w:noProof/>
            <w:webHidden/>
          </w:rPr>
          <w:instrText xml:space="preserve"> PAGEREF _Toc444772557 \h </w:instrText>
        </w:r>
        <w:r>
          <w:rPr>
            <w:noProof/>
            <w:webHidden/>
          </w:rPr>
        </w:r>
        <w:r>
          <w:rPr>
            <w:noProof/>
            <w:webHidden/>
          </w:rPr>
          <w:fldChar w:fldCharType="separate"/>
        </w:r>
        <w:r>
          <w:rPr>
            <w:noProof/>
            <w:webHidden/>
          </w:rPr>
          <w:t>5</w:t>
        </w:r>
        <w:r>
          <w:rPr>
            <w:noProof/>
            <w:webHidden/>
          </w:rPr>
          <w:fldChar w:fldCharType="end"/>
        </w:r>
      </w:hyperlink>
    </w:p>
    <w:p w14:paraId="0CCDBECA" w14:textId="77777777" w:rsidR="00777FD0" w:rsidRDefault="00386D71">
      <w:pPr>
        <w:rPr>
          <w:rFonts w:asciiTheme="majorHAnsi" w:eastAsiaTheme="majorEastAsia" w:hAnsiTheme="majorHAnsi" w:cstheme="majorBidi"/>
          <w:b/>
          <w:bCs/>
          <w:color w:val="365F91" w:themeColor="accent1" w:themeShade="BF"/>
          <w:sz w:val="28"/>
          <w:szCs w:val="28"/>
        </w:rPr>
      </w:pPr>
      <w:r>
        <w:fldChar w:fldCharType="end"/>
      </w:r>
      <w:r w:rsidR="00777FD0">
        <w:br w:type="page"/>
      </w:r>
    </w:p>
    <w:p w14:paraId="0CCDBECB" w14:textId="77777777" w:rsidR="00777FD0" w:rsidRDefault="00777FD0" w:rsidP="00715F11">
      <w:pPr>
        <w:pStyle w:val="Ttulo1"/>
      </w:pPr>
      <w:bookmarkStart w:id="0" w:name="_Toc414390325"/>
      <w:bookmarkStart w:id="1" w:name="_Toc424848867"/>
      <w:bookmarkStart w:id="2" w:name="_Toc425144388"/>
      <w:bookmarkStart w:id="3" w:name="_Toc429737795"/>
      <w:bookmarkStart w:id="4" w:name="_Toc441766819"/>
      <w:bookmarkStart w:id="5" w:name="_Toc442343767"/>
      <w:bookmarkStart w:id="6" w:name="_Toc444772552"/>
      <w:r>
        <w:lastRenderedPageBreak/>
        <w:t>Introducción</w:t>
      </w:r>
      <w:bookmarkEnd w:id="0"/>
      <w:bookmarkEnd w:id="1"/>
      <w:bookmarkEnd w:id="2"/>
      <w:bookmarkEnd w:id="3"/>
      <w:bookmarkEnd w:id="4"/>
      <w:bookmarkEnd w:id="5"/>
      <w:bookmarkEnd w:id="6"/>
    </w:p>
    <w:p w14:paraId="0CCDBECC" w14:textId="6DA127B2" w:rsidR="00A35460" w:rsidRDefault="00A35460" w:rsidP="00840E48">
      <w:pPr>
        <w:jc w:val="both"/>
      </w:pPr>
      <w:r>
        <w:t xml:space="preserve">El </w:t>
      </w:r>
      <w:r w:rsidR="001D793F">
        <w:t xml:space="preserve">Portafirmas móvil es una </w:t>
      </w:r>
      <w:r w:rsidR="001D793F" w:rsidRPr="001D793F">
        <w:rPr>
          <w:i/>
        </w:rPr>
        <w:t>app</w:t>
      </w:r>
      <w:r w:rsidR="001D793F">
        <w:t xml:space="preserve"> para dispositi</w:t>
      </w:r>
      <w:bookmarkStart w:id="7" w:name="_GoBack"/>
      <w:bookmarkEnd w:id="7"/>
      <w:r w:rsidR="001D793F">
        <w:t xml:space="preserve">vos móviles que permite realizar las operaciones más destacadas del Portafirmas </w:t>
      </w:r>
      <w:r w:rsidR="00A83188">
        <w:t xml:space="preserve">web </w:t>
      </w:r>
      <w:r w:rsidR="001D793F">
        <w:t xml:space="preserve">del MinHAP. Esta </w:t>
      </w:r>
      <w:r w:rsidR="00A83188">
        <w:t>app</w:t>
      </w:r>
      <w:r w:rsidR="001D793F">
        <w:t xml:space="preserve"> sirve </w:t>
      </w:r>
      <w:r w:rsidR="00A83188">
        <w:t>únicamente como interfaz del Portafirmas web, de tal forma que toda la lógica se mantiene en servidor a excepción de la operación de firma, que se realiza con el certificado que el usuario tiene instalado en el dispositivo y con el que accede a la aplicación.</w:t>
      </w:r>
    </w:p>
    <w:p w14:paraId="21AFBAE2" w14:textId="3329ADDA" w:rsidR="00A83188" w:rsidRDefault="00A83188" w:rsidP="00840E48">
      <w:pPr>
        <w:jc w:val="both"/>
      </w:pPr>
      <w:r>
        <w:t>Las operaciones que permite realizar el Portafirmas móvil es:</w:t>
      </w:r>
    </w:p>
    <w:p w14:paraId="0587508C" w14:textId="3A655CAA" w:rsidR="00A83188" w:rsidRDefault="00A83188" w:rsidP="00A83188">
      <w:pPr>
        <w:pStyle w:val="Prrafodelista"/>
        <w:numPr>
          <w:ilvl w:val="0"/>
          <w:numId w:val="83"/>
        </w:numPr>
        <w:jc w:val="both"/>
      </w:pPr>
      <w:r>
        <w:t>Listado de solicitudes de firma (pendientes, firmadas y rechazadas).</w:t>
      </w:r>
    </w:p>
    <w:p w14:paraId="05FE36AD" w14:textId="35D19C14" w:rsidR="00A83188" w:rsidRDefault="00A83188" w:rsidP="00A83188">
      <w:pPr>
        <w:pStyle w:val="Prrafodelista"/>
        <w:numPr>
          <w:ilvl w:val="0"/>
          <w:numId w:val="83"/>
        </w:numPr>
        <w:jc w:val="both"/>
      </w:pPr>
      <w:r>
        <w:t>Visualización del detalle de las peticiones.</w:t>
      </w:r>
    </w:p>
    <w:p w14:paraId="79F48CFC" w14:textId="2EDEDA81" w:rsidR="00A83188" w:rsidRDefault="00A83188" w:rsidP="00A83188">
      <w:pPr>
        <w:pStyle w:val="Prrafodelista"/>
        <w:numPr>
          <w:ilvl w:val="0"/>
          <w:numId w:val="83"/>
        </w:numPr>
        <w:jc w:val="both"/>
      </w:pPr>
      <w:r>
        <w:t>Visualización de los documentos de las peticiones y de las firmas e informes de las peticiones ya firmadas.</w:t>
      </w:r>
    </w:p>
    <w:p w14:paraId="7FCD8254" w14:textId="5E3914E0" w:rsidR="00A83188" w:rsidRDefault="00A83188" w:rsidP="00A83188">
      <w:pPr>
        <w:pStyle w:val="Prrafodelista"/>
        <w:numPr>
          <w:ilvl w:val="0"/>
          <w:numId w:val="83"/>
        </w:numPr>
        <w:jc w:val="both"/>
      </w:pPr>
      <w:r>
        <w:t>Firma y visto bueno de peticiones.</w:t>
      </w:r>
    </w:p>
    <w:p w14:paraId="36714ECC" w14:textId="326A357A" w:rsidR="00A83188" w:rsidRDefault="00A83188" w:rsidP="00840E48">
      <w:pPr>
        <w:pStyle w:val="Prrafodelista"/>
        <w:numPr>
          <w:ilvl w:val="0"/>
          <w:numId w:val="83"/>
        </w:numPr>
        <w:jc w:val="both"/>
      </w:pPr>
      <w:r>
        <w:t>Rechazo de peticiones.</w:t>
      </w:r>
    </w:p>
    <w:p w14:paraId="6ECABEAE" w14:textId="1F0EB819" w:rsidR="00A83188" w:rsidRPr="00A83188" w:rsidRDefault="00A83188" w:rsidP="00A83188">
      <w:r>
        <w:t>Para la ejecución de estas operaciones, el Portafirmas móvil requiere de una serie de servicios web. El presente manual trata de la configuración de estos servicios.</w:t>
      </w:r>
    </w:p>
    <w:p w14:paraId="0CCDBF18" w14:textId="77777777" w:rsidR="00604E33" w:rsidRDefault="00604E33" w:rsidP="00903463">
      <w:pPr>
        <w:jc w:val="both"/>
        <w:rPr>
          <w:rFonts w:asciiTheme="majorHAnsi" w:eastAsiaTheme="majorEastAsia" w:hAnsiTheme="majorHAnsi" w:cstheme="majorBidi"/>
          <w:b/>
          <w:bCs/>
          <w:color w:val="365F91" w:themeColor="accent1" w:themeShade="BF"/>
          <w:sz w:val="28"/>
          <w:szCs w:val="28"/>
        </w:rPr>
      </w:pPr>
      <w:r>
        <w:br w:type="page"/>
      </w:r>
    </w:p>
    <w:p w14:paraId="0CCDBF19" w14:textId="4EE4CE2B" w:rsidR="00E20479" w:rsidRDefault="0004076B" w:rsidP="00E20479">
      <w:pPr>
        <w:pStyle w:val="Ttulo1"/>
      </w:pPr>
      <w:bookmarkStart w:id="8" w:name="_Toc444772553"/>
      <w:r>
        <w:lastRenderedPageBreak/>
        <w:t>S</w:t>
      </w:r>
      <w:r w:rsidR="003F50BC">
        <w:t>ervicios</w:t>
      </w:r>
      <w:r>
        <w:t xml:space="preserve"> del Portafirmas móvil</w:t>
      </w:r>
      <w:bookmarkEnd w:id="8"/>
    </w:p>
    <w:p w14:paraId="5E18B66F" w14:textId="31FE2179" w:rsidR="00DD38DA" w:rsidRPr="00DD38DA" w:rsidRDefault="00DD38DA" w:rsidP="00DD38DA">
      <w:r>
        <w:t>La solución de Portafirmas móvil se soporta en una serie de servicios que le permiten comunicarse con el Portafirmas web y realizar las distintas operaciones de firma. Estos son los servicios de proxy y de firma trifásica del Cliente @firma, respectivamente.</w:t>
      </w:r>
    </w:p>
    <w:p w14:paraId="0CCDBF1C" w14:textId="5A7BDF16" w:rsidR="004A4359" w:rsidRDefault="003F50BC" w:rsidP="004A4359">
      <w:pPr>
        <w:pStyle w:val="Ttulo2"/>
      </w:pPr>
      <w:bookmarkStart w:id="9" w:name="_Toc444772554"/>
      <w:r>
        <w:t>Servicio Proxy</w:t>
      </w:r>
      <w:bookmarkEnd w:id="9"/>
    </w:p>
    <w:p w14:paraId="294AE165" w14:textId="07494A20" w:rsidR="00882920" w:rsidRDefault="00882920" w:rsidP="00882920">
      <w:pPr>
        <w:jc w:val="both"/>
      </w:pPr>
      <w:r>
        <w:t xml:space="preserve">El servicio </w:t>
      </w:r>
      <w:r w:rsidR="000038A6">
        <w:t>proxy del portafirmas web es el que se encarga de recoger las peticiones del Portafirmas móvil y redirigirlas al Portafirmas Web y/o al servicio de firma trifásica cuando se trate de operaciones de firma.</w:t>
      </w:r>
    </w:p>
    <w:p w14:paraId="21AD69DF" w14:textId="5E284689" w:rsidR="000038A6" w:rsidRDefault="000038A6" w:rsidP="00882920">
      <w:pPr>
        <w:jc w:val="both"/>
      </w:pPr>
      <w:r>
        <w:t xml:space="preserve">Este servicio necesita ser configurado a través del fichero </w:t>
      </w:r>
      <w:r w:rsidRPr="000038A6">
        <w:rPr>
          <w:rFonts w:ascii="Courier New" w:hAnsi="Courier New" w:cs="Courier New"/>
          <w:sz w:val="20"/>
        </w:rPr>
        <w:t>config.properties</w:t>
      </w:r>
      <w:r w:rsidRPr="000038A6">
        <w:t xml:space="preserve"> contenido en el WAR </w:t>
      </w:r>
      <w:r>
        <w:t>(</w:t>
      </w:r>
      <w:r w:rsidRPr="000038A6">
        <w:rPr>
          <w:rFonts w:ascii="Courier New" w:hAnsi="Courier New" w:cs="Courier New"/>
          <w:sz w:val="20"/>
        </w:rPr>
        <w:t>afirma-signfolder-proxy.war</w:t>
      </w:r>
      <w:r>
        <w:t>).</w:t>
      </w:r>
    </w:p>
    <w:p w14:paraId="3AC6183F" w14:textId="1E049FA6" w:rsidR="0004076B" w:rsidRDefault="0004076B" w:rsidP="0004076B">
      <w:pPr>
        <w:pStyle w:val="Ttulo3"/>
      </w:pPr>
      <w:bookmarkStart w:id="10" w:name="_Toc444772555"/>
      <w:r>
        <w:t>Configuración del servicio</w:t>
      </w:r>
      <w:bookmarkEnd w:id="10"/>
    </w:p>
    <w:p w14:paraId="128E8635" w14:textId="09184005" w:rsidR="00C62EF1" w:rsidRDefault="00C62EF1" w:rsidP="00882920">
      <w:pPr>
        <w:jc w:val="both"/>
      </w:pPr>
      <w:r>
        <w:t>Las propiedades que se pueden configurar desde este fichero son:</w:t>
      </w:r>
    </w:p>
    <w:p w14:paraId="2002AA55" w14:textId="30D0187D" w:rsidR="00C62EF1" w:rsidRPr="0020139D" w:rsidRDefault="00C62EF1" w:rsidP="00C62EF1">
      <w:pPr>
        <w:pStyle w:val="Prrafodelista"/>
        <w:numPr>
          <w:ilvl w:val="0"/>
          <w:numId w:val="80"/>
        </w:numPr>
        <w:jc w:val="both"/>
        <w:rPr>
          <w:i/>
        </w:rPr>
      </w:pPr>
      <w:r w:rsidRPr="00C62EF1">
        <w:rPr>
          <w:i/>
        </w:rPr>
        <w:t>signfolder.ws.url</w:t>
      </w:r>
    </w:p>
    <w:p w14:paraId="13579A40" w14:textId="2D7F3B33" w:rsidR="00C62EF1" w:rsidRDefault="00C62EF1" w:rsidP="00C62EF1">
      <w:pPr>
        <w:pStyle w:val="Prrafodelista"/>
        <w:numPr>
          <w:ilvl w:val="1"/>
          <w:numId w:val="80"/>
        </w:numPr>
        <w:jc w:val="both"/>
      </w:pPr>
      <w:r>
        <w:t>Indica cual es la URL de los servicios web del Portafirmas que dan soporte al Portafirmas móvil. La URL debe apuntar al WSDL publicado.</w:t>
      </w:r>
    </w:p>
    <w:p w14:paraId="50D684AB" w14:textId="0298C151" w:rsidR="00C62EF1" w:rsidRDefault="00C62EF1" w:rsidP="00C62EF1">
      <w:pPr>
        <w:pStyle w:val="Prrafodelista"/>
        <w:numPr>
          <w:ilvl w:val="1"/>
          <w:numId w:val="80"/>
        </w:numPr>
        <w:jc w:val="both"/>
      </w:pPr>
      <w:r>
        <w:t>Ejemplo:</w:t>
      </w:r>
    </w:p>
    <w:p w14:paraId="50AC71DB" w14:textId="64F0B48D" w:rsidR="00C62EF1" w:rsidRPr="00C62EF1" w:rsidRDefault="00C62EF1" w:rsidP="00C62EF1">
      <w:pPr>
        <w:pStyle w:val="Prrafodelista"/>
        <w:numPr>
          <w:ilvl w:val="2"/>
          <w:numId w:val="80"/>
        </w:numPr>
        <w:jc w:val="both"/>
        <w:rPr>
          <w:rFonts w:ascii="Courier New" w:hAnsi="Courier New" w:cs="Courier New"/>
        </w:rPr>
      </w:pPr>
      <w:r w:rsidRPr="00C62EF1">
        <w:rPr>
          <w:rFonts w:ascii="Courier New" w:hAnsi="Courier New" w:cs="Courier New"/>
          <w:sz w:val="20"/>
        </w:rPr>
        <w:t>http</w:t>
      </w:r>
      <w:r>
        <w:rPr>
          <w:rFonts w:ascii="Courier New" w:hAnsi="Courier New" w:cs="Courier New"/>
          <w:sz w:val="20"/>
        </w:rPr>
        <w:t>s</w:t>
      </w:r>
      <w:r w:rsidRPr="00C62EF1">
        <w:rPr>
          <w:rFonts w:ascii="Courier New" w:hAnsi="Courier New" w:cs="Courier New"/>
          <w:sz w:val="20"/>
        </w:rPr>
        <w:t>://</w:t>
      </w:r>
      <w:r>
        <w:rPr>
          <w:rFonts w:ascii="Courier New" w:hAnsi="Courier New" w:cs="Courier New"/>
          <w:sz w:val="20"/>
        </w:rPr>
        <w:t>mihost.com</w:t>
      </w:r>
      <w:r w:rsidRPr="00C62EF1">
        <w:rPr>
          <w:rFonts w:ascii="Courier New" w:hAnsi="Courier New" w:cs="Courier New"/>
          <w:sz w:val="20"/>
        </w:rPr>
        <w:t>/</w:t>
      </w:r>
      <w:r w:rsidRPr="00C62EF1">
        <w:t xml:space="preserve"> </w:t>
      </w:r>
      <w:r w:rsidRPr="00C62EF1">
        <w:rPr>
          <w:rFonts w:ascii="Courier New" w:hAnsi="Courier New" w:cs="Courier New"/>
          <w:sz w:val="20"/>
        </w:rPr>
        <w:t>pf/servicesv2/MobileService?wsdl</w:t>
      </w:r>
    </w:p>
    <w:p w14:paraId="050EF131" w14:textId="4D9748C7" w:rsidR="00C62EF1" w:rsidRPr="00C62EF1" w:rsidRDefault="00C62EF1" w:rsidP="00C62EF1">
      <w:pPr>
        <w:pStyle w:val="Prrafodelista"/>
        <w:numPr>
          <w:ilvl w:val="0"/>
          <w:numId w:val="80"/>
        </w:numPr>
        <w:jc w:val="both"/>
        <w:rPr>
          <w:i/>
        </w:rPr>
      </w:pPr>
      <w:r w:rsidRPr="00C62EF1">
        <w:rPr>
          <w:i/>
        </w:rPr>
        <w:t>triphase.server.url</w:t>
      </w:r>
    </w:p>
    <w:p w14:paraId="3FCFD242" w14:textId="10DEF26B" w:rsidR="00C62EF1" w:rsidRDefault="00C62EF1" w:rsidP="00C62EF1">
      <w:pPr>
        <w:pStyle w:val="Prrafodelista"/>
        <w:numPr>
          <w:ilvl w:val="1"/>
          <w:numId w:val="80"/>
        </w:numPr>
        <w:jc w:val="both"/>
      </w:pPr>
      <w:r>
        <w:t>Indica la URL del servicio de firma trifásica.</w:t>
      </w:r>
    </w:p>
    <w:p w14:paraId="6CB66E0C" w14:textId="12FF29F4" w:rsidR="007A14EF" w:rsidRDefault="00531022" w:rsidP="00531022">
      <w:pPr>
        <w:pStyle w:val="Prrafodelista"/>
        <w:numPr>
          <w:ilvl w:val="1"/>
          <w:numId w:val="80"/>
        </w:numPr>
        <w:pBdr>
          <w:top w:val="single" w:sz="4" w:space="1" w:color="auto"/>
          <w:left w:val="single" w:sz="4" w:space="4" w:color="auto"/>
          <w:bottom w:val="single" w:sz="4" w:space="1" w:color="auto"/>
          <w:right w:val="single" w:sz="4" w:space="4" w:color="auto"/>
        </w:pBdr>
        <w:jc w:val="both"/>
      </w:pPr>
      <w:r w:rsidRPr="00531022">
        <w:rPr>
          <w:b/>
        </w:rPr>
        <w:t>IMPORTANTE:</w:t>
      </w:r>
      <w:r>
        <w:t xml:space="preserve"> </w:t>
      </w:r>
      <w:r w:rsidR="007A14EF">
        <w:t>La ruta de acceso al servidor trifásico debería ser interna, evitando que la comunicación entre ambos servicios deba salir de la red o atravesar cualquier proxy.</w:t>
      </w:r>
    </w:p>
    <w:p w14:paraId="5406BC60" w14:textId="32F7EFC7" w:rsidR="00C62EF1" w:rsidRDefault="00C62EF1" w:rsidP="00C62EF1">
      <w:pPr>
        <w:pStyle w:val="Prrafodelista"/>
        <w:numPr>
          <w:ilvl w:val="1"/>
          <w:numId w:val="80"/>
        </w:numPr>
        <w:jc w:val="both"/>
      </w:pPr>
      <w:r>
        <w:t>En caso de que el servicio cambiase de puerto en cada ejecución del servidor de aplicaciones, es posible utilizar el símbolo “</w:t>
      </w:r>
      <w:r w:rsidRPr="00C62EF1">
        <w:rPr>
          <w:rFonts w:ascii="Courier New" w:hAnsi="Courier New" w:cs="Courier New"/>
          <w:sz w:val="20"/>
        </w:rPr>
        <w:t>${tomcat.httpport}</w:t>
      </w:r>
      <w:r>
        <w:t xml:space="preserve">” para cargar el puerto establecido en la </w:t>
      </w:r>
      <w:r w:rsidR="007A14EF">
        <w:t>variable de entorno</w:t>
      </w:r>
      <w:r>
        <w:t xml:space="preserve"> Java “</w:t>
      </w:r>
      <w:r w:rsidRPr="00C62EF1">
        <w:rPr>
          <w:rFonts w:ascii="Courier New" w:hAnsi="Courier New" w:cs="Courier New"/>
          <w:sz w:val="20"/>
        </w:rPr>
        <w:t>tomcat.httpport</w:t>
      </w:r>
      <w:r>
        <w:t>”.</w:t>
      </w:r>
    </w:p>
    <w:p w14:paraId="032D044F" w14:textId="77777777" w:rsidR="00C62EF1" w:rsidRDefault="00C62EF1" w:rsidP="00C62EF1">
      <w:pPr>
        <w:pStyle w:val="Prrafodelista"/>
        <w:numPr>
          <w:ilvl w:val="1"/>
          <w:numId w:val="80"/>
        </w:numPr>
        <w:jc w:val="both"/>
      </w:pPr>
      <w:r>
        <w:t>Ejemplo:</w:t>
      </w:r>
    </w:p>
    <w:p w14:paraId="014B837B" w14:textId="159BAB81" w:rsidR="00C62EF1" w:rsidRPr="00C62EF1" w:rsidRDefault="00C62EF1" w:rsidP="00C62EF1">
      <w:pPr>
        <w:pStyle w:val="Prrafodelista"/>
        <w:numPr>
          <w:ilvl w:val="2"/>
          <w:numId w:val="80"/>
        </w:numPr>
        <w:jc w:val="both"/>
        <w:rPr>
          <w:rFonts w:ascii="Courier New" w:hAnsi="Courier New" w:cs="Courier New"/>
          <w:sz w:val="20"/>
        </w:rPr>
      </w:pPr>
      <w:r w:rsidRPr="00C62EF1">
        <w:rPr>
          <w:rFonts w:ascii="Courier New" w:hAnsi="Courier New" w:cs="Courier New"/>
          <w:sz w:val="20"/>
        </w:rPr>
        <w:t>http://</w:t>
      </w:r>
      <w:r w:rsidR="007A14EF">
        <w:rPr>
          <w:rFonts w:ascii="Courier New" w:hAnsi="Courier New" w:cs="Courier New"/>
          <w:sz w:val="20"/>
        </w:rPr>
        <w:t>192.168.1.24</w:t>
      </w:r>
      <w:r w:rsidRPr="00C62EF1">
        <w:rPr>
          <w:rFonts w:ascii="Courier New" w:hAnsi="Courier New" w:cs="Courier New"/>
          <w:sz w:val="20"/>
        </w:rPr>
        <w:t>:${tomcat.httpport}/afirma-server-triphase-signer/SignatureService</w:t>
      </w:r>
    </w:p>
    <w:p w14:paraId="22C21142" w14:textId="4FABC7D2" w:rsidR="00C62EF1" w:rsidRPr="00C62EF1" w:rsidRDefault="00C62EF1" w:rsidP="00C62EF1">
      <w:pPr>
        <w:pStyle w:val="Prrafodelista"/>
        <w:numPr>
          <w:ilvl w:val="0"/>
          <w:numId w:val="80"/>
        </w:numPr>
        <w:jc w:val="both"/>
        <w:rPr>
          <w:i/>
        </w:rPr>
      </w:pPr>
      <w:r w:rsidRPr="00C62EF1">
        <w:rPr>
          <w:i/>
        </w:rPr>
        <w:t>forced.extraparams</w:t>
      </w:r>
    </w:p>
    <w:p w14:paraId="433901C9" w14:textId="7DE99663" w:rsidR="00DD38DA" w:rsidRDefault="00DD38DA" w:rsidP="00C62EF1">
      <w:pPr>
        <w:pStyle w:val="Prrafodelista"/>
        <w:numPr>
          <w:ilvl w:val="1"/>
          <w:numId w:val="80"/>
        </w:numPr>
        <w:jc w:val="both"/>
      </w:pPr>
      <w:r>
        <w:t>Permite establecer parámetros de configuración que se establecerán para TODAS las firmas que se realicen a través del Portafirmas móvil. Estas propiedades se agregarán a las especificadas para cada documento y sustituirán a aquellas que se estableciese en origen.</w:t>
      </w:r>
    </w:p>
    <w:p w14:paraId="0C1D9BC8" w14:textId="747833B5" w:rsidR="00C62EF1" w:rsidRDefault="00DD38DA" w:rsidP="00C62EF1">
      <w:pPr>
        <w:pStyle w:val="Prrafodelista"/>
        <w:numPr>
          <w:ilvl w:val="1"/>
          <w:numId w:val="80"/>
        </w:numPr>
        <w:jc w:val="both"/>
      </w:pPr>
      <w:r>
        <w:t>Los parámetros se establecerán como una cadena de pares “clave=valor”. Las distintas propiedades se separarán con el carácter punto y coma (‘;’).</w:t>
      </w:r>
    </w:p>
    <w:p w14:paraId="5D35CFF8" w14:textId="588F6791" w:rsidR="00DD38DA" w:rsidRDefault="00DD38DA" w:rsidP="00C62EF1">
      <w:pPr>
        <w:pStyle w:val="Prrafodelista"/>
        <w:numPr>
          <w:ilvl w:val="1"/>
          <w:numId w:val="80"/>
        </w:numPr>
        <w:jc w:val="both"/>
      </w:pPr>
      <w:r>
        <w:t>Por defecto:</w:t>
      </w:r>
    </w:p>
    <w:p w14:paraId="23358DD8" w14:textId="3741459F" w:rsidR="00DD38DA" w:rsidRDefault="00DD38DA" w:rsidP="00DD38DA">
      <w:pPr>
        <w:pStyle w:val="Prrafodelista"/>
        <w:numPr>
          <w:ilvl w:val="2"/>
          <w:numId w:val="80"/>
        </w:numPr>
        <w:jc w:val="both"/>
        <w:rPr>
          <w:rFonts w:ascii="Courier New" w:hAnsi="Courier New" w:cs="Courier New"/>
          <w:sz w:val="20"/>
        </w:rPr>
      </w:pPr>
      <w:r w:rsidRPr="00DD38DA">
        <w:rPr>
          <w:rFonts w:ascii="Courier New" w:hAnsi="Courier New" w:cs="Courier New"/>
          <w:sz w:val="20"/>
        </w:rPr>
        <w:t>mode=implicit</w:t>
      </w:r>
      <w:r w:rsidRPr="00DD38DA">
        <w:t xml:space="preserve"> </w:t>
      </w:r>
      <w:r>
        <w:t xml:space="preserve">       </w:t>
      </w:r>
      <w:r w:rsidRPr="00DD38DA">
        <w:t>(</w:t>
      </w:r>
      <w:r w:rsidRPr="00DD38DA">
        <w:t xml:space="preserve">Todas las </w:t>
      </w:r>
      <w:r>
        <w:t>firmas será impl</w:t>
      </w:r>
      <w:r>
        <w:t>ícitas</w:t>
      </w:r>
      <w:r w:rsidRPr="00DD38DA">
        <w:t>)</w:t>
      </w:r>
    </w:p>
    <w:p w14:paraId="3E260BC7" w14:textId="25DF9A01" w:rsidR="00DD38DA" w:rsidRPr="00DD38DA" w:rsidRDefault="00DD38DA" w:rsidP="00DD38DA"/>
    <w:p w14:paraId="6A19DAA8" w14:textId="1F107771" w:rsidR="004E11DF" w:rsidRDefault="003F50BC" w:rsidP="004E11DF">
      <w:pPr>
        <w:pStyle w:val="Ttulo2"/>
      </w:pPr>
      <w:bookmarkStart w:id="11" w:name="_Toc444772556"/>
      <w:r>
        <w:t>Servicio de firma trifásica</w:t>
      </w:r>
      <w:bookmarkEnd w:id="11"/>
    </w:p>
    <w:p w14:paraId="38106573" w14:textId="13D7E4BA" w:rsidR="000038A6" w:rsidRDefault="000038A6" w:rsidP="00EE6E88">
      <w:pPr>
        <w:jc w:val="both"/>
      </w:pPr>
      <w:r>
        <w:t>El servicio de firma trifásica permite realizar los procesos de firma del portafirmas móvil. Este servicio se encarga de obtener la información que el usuario cifrara con su clave privada en su dispositivo y compondrá la firma en servidor con el formato adecuado.</w:t>
      </w:r>
    </w:p>
    <w:p w14:paraId="06E66C37" w14:textId="68E471AC" w:rsidR="00EE6E88" w:rsidRDefault="00EE6E88" w:rsidP="00EE6E88">
      <w:pPr>
        <w:jc w:val="both"/>
      </w:pPr>
      <w:r>
        <w:t>E</w:t>
      </w:r>
      <w:r w:rsidR="000038A6">
        <w:t xml:space="preserve">ste </w:t>
      </w:r>
      <w:r>
        <w:t xml:space="preserve">servicio </w:t>
      </w:r>
      <w:r>
        <w:t xml:space="preserve">se distribuye de tal forma que </w:t>
      </w:r>
      <w:r>
        <w:t xml:space="preserve">no necesita configuración para permitir </w:t>
      </w:r>
      <w:r>
        <w:t xml:space="preserve">al Portafirmas web </w:t>
      </w:r>
      <w:r>
        <w:t xml:space="preserve">generar </w:t>
      </w:r>
      <w:r>
        <w:t xml:space="preserve">las </w:t>
      </w:r>
      <w:r>
        <w:t>firmas</w:t>
      </w:r>
      <w:r>
        <w:t xml:space="preserve">. </w:t>
      </w:r>
      <w:r>
        <w:t xml:space="preserve">Existe la posibilidad, sin embargo, de configurar </w:t>
      </w:r>
      <w:r>
        <w:t xml:space="preserve">varios aspectos de este </w:t>
      </w:r>
      <w:r>
        <w:t xml:space="preserve">servicio, mediante el fichero </w:t>
      </w:r>
      <w:r w:rsidRPr="008E452B">
        <w:rPr>
          <w:rFonts w:ascii="Courier New" w:hAnsi="Courier New" w:cs="Courier New"/>
          <w:sz w:val="20"/>
        </w:rPr>
        <w:t>config.properties</w:t>
      </w:r>
      <w:r>
        <w:t xml:space="preserve"> contenido en el WAR</w:t>
      </w:r>
      <w:r w:rsidR="000038A6" w:rsidRPr="000038A6">
        <w:t xml:space="preserve"> </w:t>
      </w:r>
      <w:r w:rsidR="000038A6">
        <w:t>(</w:t>
      </w:r>
      <w:r w:rsidR="000038A6" w:rsidRPr="000038A6">
        <w:rPr>
          <w:rFonts w:ascii="Courier New" w:hAnsi="Courier New" w:cs="Courier New"/>
          <w:sz w:val="20"/>
        </w:rPr>
        <w:t>afirma-server-triphase-signer.war</w:t>
      </w:r>
      <w:r w:rsidR="000038A6">
        <w:t>).</w:t>
      </w:r>
    </w:p>
    <w:p w14:paraId="4844F681" w14:textId="77777777" w:rsidR="0004076B" w:rsidRDefault="0004076B" w:rsidP="0004076B">
      <w:pPr>
        <w:pStyle w:val="Ttulo3"/>
      </w:pPr>
      <w:bookmarkStart w:id="12" w:name="_Toc444772557"/>
      <w:r>
        <w:t>Configuración del servicio</w:t>
      </w:r>
      <w:bookmarkEnd w:id="12"/>
    </w:p>
    <w:p w14:paraId="3F30E6E6" w14:textId="50D22417" w:rsidR="00EE6E88" w:rsidRDefault="00EE6E88" w:rsidP="00EE6E88">
      <w:pPr>
        <w:jc w:val="both"/>
      </w:pPr>
      <w:r>
        <w:t xml:space="preserve">Las propiedades que se pueden </w:t>
      </w:r>
      <w:r>
        <w:t xml:space="preserve">configurar </w:t>
      </w:r>
      <w:r>
        <w:t xml:space="preserve">son </w:t>
      </w:r>
      <w:r>
        <w:t>las siguientes:</w:t>
      </w:r>
    </w:p>
    <w:p w14:paraId="5216C88A" w14:textId="77777777" w:rsidR="00EE6E88" w:rsidRPr="0020139D" w:rsidRDefault="00EE6E88" w:rsidP="00EE6E88">
      <w:pPr>
        <w:pStyle w:val="Prrafodelista"/>
        <w:numPr>
          <w:ilvl w:val="0"/>
          <w:numId w:val="80"/>
        </w:numPr>
        <w:jc w:val="both"/>
        <w:rPr>
          <w:i/>
        </w:rPr>
      </w:pPr>
      <w:r w:rsidRPr="0020139D">
        <w:rPr>
          <w:i/>
        </w:rPr>
        <w:t>Access-Control-Allow-Origin</w:t>
      </w:r>
    </w:p>
    <w:p w14:paraId="4F183ECF" w14:textId="77777777" w:rsidR="00EE6E88" w:rsidRDefault="00EE6E88" w:rsidP="00EE6E88">
      <w:pPr>
        <w:pStyle w:val="Prrafodelista"/>
        <w:numPr>
          <w:ilvl w:val="1"/>
          <w:numId w:val="80"/>
        </w:numPr>
        <w:jc w:val="both"/>
      </w:pPr>
      <w:r>
        <w:t>Permite establecer el origen permitido de las peticiones. El servicio de firma trifásica agregará el valor de esta propiedad en las respuestas del servicio.</w:t>
      </w:r>
    </w:p>
    <w:p w14:paraId="702E5B85" w14:textId="77777777" w:rsidR="00EE6E88" w:rsidRDefault="00EE6E88" w:rsidP="00EE6E88">
      <w:pPr>
        <w:pStyle w:val="Prrafodelista"/>
        <w:numPr>
          <w:ilvl w:val="1"/>
          <w:numId w:val="80"/>
        </w:numPr>
        <w:jc w:val="both"/>
      </w:pPr>
      <w:r>
        <w:t>Si se establece como valor un asterisco (‘</w:t>
      </w:r>
      <w:r w:rsidRPr="00F12A82">
        <w:rPr>
          <w:rFonts w:ascii="Courier New" w:hAnsi="Courier New" w:cs="Courier New"/>
        </w:rPr>
        <w:t>*</w:t>
      </w:r>
      <w:r>
        <w:t>’), se indica que se pueden realizar peticiones desde cualquier dominio.</w:t>
      </w:r>
    </w:p>
    <w:p w14:paraId="3D79F2BB" w14:textId="77777777" w:rsidR="00EE6E88" w:rsidRDefault="00EE6E88" w:rsidP="00EE6E88">
      <w:pPr>
        <w:pStyle w:val="Prrafodelista"/>
        <w:numPr>
          <w:ilvl w:val="1"/>
          <w:numId w:val="80"/>
        </w:numPr>
        <w:jc w:val="both"/>
      </w:pPr>
      <w:r>
        <w:t xml:space="preserve">Valor por defecto: </w:t>
      </w:r>
      <w:r w:rsidRPr="00F12A82">
        <w:rPr>
          <w:rFonts w:ascii="Courier New" w:hAnsi="Courier New" w:cs="Courier New"/>
        </w:rPr>
        <w:t>*</w:t>
      </w:r>
    </w:p>
    <w:p w14:paraId="0A61BBB1" w14:textId="77777777" w:rsidR="00EE6E88" w:rsidRPr="0020139D" w:rsidRDefault="00EE6E88" w:rsidP="00EE6E88">
      <w:pPr>
        <w:pStyle w:val="Prrafodelista"/>
        <w:numPr>
          <w:ilvl w:val="0"/>
          <w:numId w:val="80"/>
        </w:numPr>
        <w:jc w:val="both"/>
        <w:rPr>
          <w:i/>
        </w:rPr>
      </w:pPr>
      <w:r w:rsidRPr="0020139D">
        <w:rPr>
          <w:i/>
        </w:rPr>
        <w:t>alternative.xmldsig</w:t>
      </w:r>
    </w:p>
    <w:p w14:paraId="626A1AEA" w14:textId="77777777" w:rsidR="00EE6E88" w:rsidRDefault="00EE6E88" w:rsidP="00EE6E88">
      <w:pPr>
        <w:pStyle w:val="Prrafodelista"/>
        <w:numPr>
          <w:ilvl w:val="1"/>
          <w:numId w:val="80"/>
        </w:numPr>
        <w:jc w:val="both"/>
      </w:pPr>
      <w:r>
        <w:t xml:space="preserve">Permite habilitar el modo de compatibilidad con bibliotecas de firma XML que puedan encontrarse en el </w:t>
      </w:r>
      <w:r w:rsidRPr="0020139D">
        <w:rPr>
          <w:i/>
        </w:rPr>
        <w:t>classpath</w:t>
      </w:r>
      <w:r>
        <w:t xml:space="preserve"> del servidor de aplicaciones. Este tipo de bibliotecas pueden interferir con las que incluye el propio Oracle Java e impedir realizar firmas XAdES. Ejemplos de bibliotecas que provocan estos errores son XERCES/XALAN.</w:t>
      </w:r>
    </w:p>
    <w:p w14:paraId="1B9763E5" w14:textId="77777777" w:rsidR="00EE6E88" w:rsidRDefault="00EE6E88" w:rsidP="00EE6E88">
      <w:pPr>
        <w:pStyle w:val="Prrafodelista"/>
        <w:numPr>
          <w:ilvl w:val="1"/>
          <w:numId w:val="80"/>
        </w:numPr>
        <w:jc w:val="both"/>
      </w:pPr>
      <w:r>
        <w:t xml:space="preserve">Al indicar el valor </w:t>
      </w:r>
      <w:r w:rsidRPr="00F12A82">
        <w:rPr>
          <w:rFonts w:ascii="Courier New" w:hAnsi="Courier New" w:cs="Courier New"/>
        </w:rPr>
        <w:t>true</w:t>
      </w:r>
      <w:r>
        <w:t>, se habilitará el modo de compatibilidad con estas bibliotecas, lo que obligará al servicio a buscar diversos paquetes de clases para encontrar un modo de completar las firmas.</w:t>
      </w:r>
    </w:p>
    <w:p w14:paraId="19DFF65A" w14:textId="77777777" w:rsidR="00EE6E88" w:rsidRDefault="00EE6E88" w:rsidP="00EE6E88">
      <w:pPr>
        <w:pStyle w:val="Prrafodelista"/>
        <w:numPr>
          <w:ilvl w:val="1"/>
          <w:numId w:val="80"/>
        </w:numPr>
        <w:jc w:val="both"/>
      </w:pPr>
      <w:r>
        <w:t>No se garantiza la compatibilidad con todas las versiones de estas bibliotecas.</w:t>
      </w:r>
    </w:p>
    <w:p w14:paraId="65EF1EA8" w14:textId="135F87DE" w:rsidR="00882920" w:rsidRDefault="00882920" w:rsidP="00882920">
      <w:pPr>
        <w:pStyle w:val="Prrafodelista"/>
        <w:numPr>
          <w:ilvl w:val="1"/>
          <w:numId w:val="80"/>
        </w:numPr>
        <w:pBdr>
          <w:top w:val="single" w:sz="4" w:space="1" w:color="auto"/>
          <w:left w:val="single" w:sz="4" w:space="4" w:color="auto"/>
          <w:bottom w:val="single" w:sz="4" w:space="1" w:color="auto"/>
          <w:right w:val="single" w:sz="4" w:space="4" w:color="auto"/>
        </w:pBdr>
        <w:jc w:val="both"/>
      </w:pPr>
      <w:r w:rsidRPr="00882920">
        <w:rPr>
          <w:b/>
        </w:rPr>
        <w:t>IMPORTANTE:</w:t>
      </w:r>
      <w:r>
        <w:t xml:space="preserve"> Será necesario establecer a </w:t>
      </w:r>
      <w:r w:rsidRPr="00882920">
        <w:rPr>
          <w:rFonts w:ascii="Courier New" w:hAnsi="Courier New" w:cs="Courier New"/>
        </w:rPr>
        <w:t>true</w:t>
      </w:r>
      <w:r>
        <w:t xml:space="preserve"> esta propiedad cuando se desplieguen los servicios sobre un servidor JBoss 6 o superior.</w:t>
      </w:r>
    </w:p>
    <w:p w14:paraId="3FFA89FA" w14:textId="77777777" w:rsidR="00EE6E88" w:rsidRDefault="00EE6E88" w:rsidP="00EE6E88">
      <w:pPr>
        <w:pStyle w:val="Prrafodelista"/>
        <w:numPr>
          <w:ilvl w:val="1"/>
          <w:numId w:val="80"/>
        </w:numPr>
        <w:jc w:val="both"/>
      </w:pPr>
      <w:r>
        <w:t xml:space="preserve">Valor por defecto: </w:t>
      </w:r>
      <w:r w:rsidRPr="00F12A82">
        <w:rPr>
          <w:rFonts w:ascii="Courier New" w:hAnsi="Courier New" w:cs="Courier New"/>
        </w:rPr>
        <w:t>false</w:t>
      </w:r>
    </w:p>
    <w:p w14:paraId="098C06E7" w14:textId="77777777" w:rsidR="00EE6E88" w:rsidRDefault="00EE6E88" w:rsidP="00EE6E88">
      <w:pPr>
        <w:pStyle w:val="Prrafodelista"/>
        <w:numPr>
          <w:ilvl w:val="0"/>
          <w:numId w:val="80"/>
        </w:numPr>
        <w:jc w:val="both"/>
        <w:rPr>
          <w:i/>
        </w:rPr>
      </w:pPr>
      <w:r w:rsidRPr="00F12A82">
        <w:rPr>
          <w:i/>
        </w:rPr>
        <w:t>document.manager</w:t>
      </w:r>
    </w:p>
    <w:p w14:paraId="5BF17F8B" w14:textId="77777777" w:rsidR="00EE6E88" w:rsidRDefault="00EE6E88" w:rsidP="00EE6E88">
      <w:pPr>
        <w:pStyle w:val="Prrafodelista"/>
        <w:numPr>
          <w:ilvl w:val="1"/>
          <w:numId w:val="80"/>
        </w:numPr>
      </w:pPr>
      <w:r>
        <w:t>Clase que se encargará de gestionar los documentos que se deben firmar y las firmas generadas.</w:t>
      </w:r>
    </w:p>
    <w:p w14:paraId="5AB6D71A" w14:textId="77777777" w:rsidR="00EE6E88" w:rsidRDefault="00EE6E88" w:rsidP="00EE6E88">
      <w:pPr>
        <w:pStyle w:val="Prrafodelista"/>
        <w:numPr>
          <w:ilvl w:val="1"/>
          <w:numId w:val="80"/>
        </w:numPr>
      </w:pPr>
      <w:r>
        <w:t xml:space="preserve">El </w:t>
      </w:r>
      <w:r w:rsidRPr="00F12A82">
        <w:rPr>
          <w:i/>
        </w:rPr>
        <w:t>Document Manager</w:t>
      </w:r>
      <w:r>
        <w:t xml:space="preserve"> por defecto imita un proceso de firma monofásica.</w:t>
      </w:r>
    </w:p>
    <w:p w14:paraId="4B353E06" w14:textId="358F1597" w:rsidR="00882920" w:rsidRDefault="00882920" w:rsidP="00882920">
      <w:pPr>
        <w:pStyle w:val="Prrafodelista"/>
        <w:numPr>
          <w:ilvl w:val="1"/>
          <w:numId w:val="80"/>
        </w:numPr>
        <w:pBdr>
          <w:top w:val="single" w:sz="4" w:space="1" w:color="auto"/>
          <w:left w:val="single" w:sz="4" w:space="4" w:color="auto"/>
          <w:bottom w:val="single" w:sz="4" w:space="1" w:color="auto"/>
          <w:right w:val="single" w:sz="4" w:space="4" w:color="auto"/>
        </w:pBdr>
      </w:pPr>
      <w:r w:rsidRPr="00882920">
        <w:rPr>
          <w:b/>
        </w:rPr>
        <w:t>IMPORTANTE:</w:t>
      </w:r>
      <w:r>
        <w:t xml:space="preserve"> </w:t>
      </w:r>
      <w:r>
        <w:t>Esta propiedad no debe modificarse cuando se despliegue el servicio como parte de la solución del Portafirmas móvil.</w:t>
      </w:r>
    </w:p>
    <w:p w14:paraId="278D5463" w14:textId="77777777" w:rsidR="00EE6E88" w:rsidRPr="00EE6E88" w:rsidRDefault="00EE6E88" w:rsidP="00EE6E88"/>
    <w:p w14:paraId="663FE33E" w14:textId="18B17CD2" w:rsidR="00DD1C68" w:rsidRPr="000A30ED" w:rsidRDefault="00DD1C68" w:rsidP="00DD1C68">
      <w:pPr>
        <w:rPr>
          <w:rFonts w:cs="Arial"/>
          <w:color w:val="333333"/>
          <w:sz w:val="20"/>
          <w:szCs w:val="20"/>
        </w:rPr>
      </w:pPr>
    </w:p>
    <w:p w14:paraId="0CCDC7AD" w14:textId="77777777" w:rsidR="00E623A9" w:rsidRPr="00DD1C68" w:rsidRDefault="00E623A9">
      <w:pPr>
        <w:rPr>
          <w:rFonts w:cs="Arial"/>
          <w:color w:val="333333"/>
          <w:sz w:val="20"/>
          <w:szCs w:val="20"/>
        </w:rPr>
      </w:pPr>
    </w:p>
    <w:p w14:paraId="0CCDC7AE" w14:textId="77777777" w:rsidR="004E4AF4" w:rsidRPr="00DD1C68" w:rsidRDefault="004E4AF4">
      <w:pPr>
        <w:rPr>
          <w:rFonts w:cs="Arial"/>
          <w:color w:val="333333"/>
          <w:sz w:val="20"/>
          <w:szCs w:val="20"/>
        </w:rPr>
      </w:pPr>
    </w:p>
    <w:p w14:paraId="0CCDC7AF" w14:textId="77777777" w:rsidR="004E4AF4" w:rsidRPr="00DD1C68" w:rsidRDefault="004E4AF4">
      <w:pPr>
        <w:rPr>
          <w:rFonts w:cs="Arial"/>
          <w:color w:val="333333"/>
          <w:sz w:val="20"/>
          <w:szCs w:val="20"/>
        </w:rPr>
      </w:pPr>
    </w:p>
    <w:p w14:paraId="0CCDC7B0" w14:textId="77777777" w:rsidR="004E4AF4" w:rsidRPr="00DD1C68" w:rsidRDefault="004E4AF4">
      <w:pPr>
        <w:rPr>
          <w:rFonts w:cs="Arial"/>
          <w:color w:val="333333"/>
          <w:sz w:val="20"/>
          <w:szCs w:val="20"/>
        </w:rPr>
      </w:pPr>
    </w:p>
    <w:p w14:paraId="0CCDC7B1" w14:textId="77777777" w:rsidR="004E4AF4" w:rsidRPr="00DD1C68" w:rsidRDefault="004E4AF4">
      <w:pPr>
        <w:rPr>
          <w:rFonts w:cs="Arial"/>
          <w:color w:val="333333"/>
          <w:sz w:val="20"/>
          <w:szCs w:val="20"/>
        </w:rPr>
      </w:pPr>
    </w:p>
    <w:p w14:paraId="0CCDC7B2" w14:textId="77777777" w:rsidR="004E4AF4" w:rsidRPr="00DD1C68" w:rsidRDefault="004E4AF4">
      <w:pPr>
        <w:rPr>
          <w:rFonts w:cs="Arial"/>
          <w:color w:val="333333"/>
          <w:sz w:val="20"/>
          <w:szCs w:val="20"/>
        </w:rPr>
      </w:pPr>
    </w:p>
    <w:p w14:paraId="0CCDC7B3" w14:textId="77777777" w:rsidR="004E4AF4" w:rsidRPr="00DD1C68" w:rsidRDefault="004E4AF4">
      <w:pPr>
        <w:rPr>
          <w:rFonts w:cs="Arial"/>
          <w:color w:val="333333"/>
          <w:sz w:val="20"/>
          <w:szCs w:val="20"/>
        </w:rPr>
      </w:pPr>
    </w:p>
    <w:p w14:paraId="0CCDC7B4" w14:textId="77777777" w:rsidR="004E4AF4" w:rsidRPr="00DD1C68" w:rsidRDefault="004E4AF4">
      <w:pPr>
        <w:rPr>
          <w:rFonts w:cs="Arial"/>
          <w:color w:val="333333"/>
          <w:sz w:val="20"/>
          <w:szCs w:val="20"/>
        </w:rPr>
      </w:pPr>
    </w:p>
    <w:p w14:paraId="0CCDC7B7" w14:textId="77777777" w:rsidR="004E4AF4" w:rsidRPr="00DD1C68" w:rsidRDefault="004E4AF4">
      <w:pPr>
        <w:rPr>
          <w:rFonts w:cs="Arial"/>
          <w:color w:val="333333"/>
          <w:sz w:val="20"/>
          <w:szCs w:val="20"/>
        </w:rPr>
      </w:pPr>
    </w:p>
    <w:p w14:paraId="0CCDC7B8" w14:textId="77777777" w:rsidR="004E4AF4" w:rsidRPr="00DD1C68" w:rsidRDefault="004E4AF4">
      <w:pPr>
        <w:rPr>
          <w:rFonts w:cs="Arial"/>
          <w:color w:val="333333"/>
          <w:sz w:val="20"/>
          <w:szCs w:val="20"/>
        </w:rPr>
      </w:pPr>
    </w:p>
    <w:p w14:paraId="0CCDC7B9" w14:textId="77777777" w:rsidR="004E4AF4" w:rsidRPr="00DD1C68" w:rsidRDefault="004E4AF4">
      <w:pPr>
        <w:rPr>
          <w:rFonts w:cs="Arial"/>
          <w:color w:val="333333"/>
          <w:sz w:val="20"/>
          <w:szCs w:val="20"/>
        </w:rPr>
      </w:pPr>
    </w:p>
    <w:p w14:paraId="0CCDC7BA" w14:textId="77777777" w:rsidR="004E4AF4" w:rsidRPr="00DD1C68" w:rsidRDefault="004E4AF4">
      <w:pPr>
        <w:rPr>
          <w:rFonts w:cs="Arial"/>
          <w:color w:val="333333"/>
          <w:sz w:val="20"/>
          <w:szCs w:val="20"/>
        </w:rPr>
      </w:pPr>
    </w:p>
    <w:p w14:paraId="0CCDC7BB" w14:textId="77777777" w:rsidR="004E4AF4" w:rsidRPr="00DD1C68" w:rsidRDefault="004E4AF4">
      <w:pPr>
        <w:rPr>
          <w:rFonts w:cs="Arial"/>
          <w:color w:val="333333"/>
          <w:sz w:val="20"/>
          <w:szCs w:val="20"/>
        </w:rPr>
      </w:pPr>
    </w:p>
    <w:p w14:paraId="0CCDC7BD" w14:textId="77777777" w:rsidR="004E4AF4" w:rsidRPr="00DD1C68" w:rsidRDefault="004E4AF4">
      <w:pPr>
        <w:rPr>
          <w:rFonts w:cs="Arial"/>
          <w:color w:val="333333"/>
          <w:sz w:val="20"/>
          <w:szCs w:val="20"/>
        </w:rPr>
      </w:pPr>
    </w:p>
    <w:p w14:paraId="0CCDC7BE" w14:textId="77777777" w:rsidR="004E4AF4" w:rsidRPr="00DD1C68" w:rsidRDefault="004E4AF4">
      <w:pPr>
        <w:rPr>
          <w:rFonts w:cs="Arial"/>
          <w:color w:val="333333"/>
          <w:sz w:val="20"/>
          <w:szCs w:val="20"/>
        </w:rPr>
      </w:pPr>
    </w:p>
    <w:p w14:paraId="0CCDC7BF" w14:textId="77777777" w:rsidR="004E4AF4" w:rsidRPr="00DD1C68" w:rsidRDefault="004E4AF4">
      <w:pPr>
        <w:rPr>
          <w:rFonts w:cs="Arial"/>
          <w:color w:val="333333"/>
          <w:sz w:val="20"/>
          <w:szCs w:val="20"/>
        </w:rPr>
      </w:pPr>
    </w:p>
    <w:p w14:paraId="0CCDC7C0" w14:textId="77777777" w:rsidR="004E4AF4" w:rsidRPr="00DD1C68" w:rsidRDefault="004E4AF4">
      <w:pPr>
        <w:rPr>
          <w:rFonts w:cs="Arial"/>
          <w:color w:val="333333"/>
          <w:sz w:val="20"/>
          <w:szCs w:val="20"/>
        </w:rPr>
      </w:pPr>
    </w:p>
    <w:p w14:paraId="0CCDC7C1" w14:textId="77777777" w:rsidR="004E4AF4" w:rsidRPr="00DD1C68" w:rsidRDefault="004E4AF4">
      <w:pPr>
        <w:rPr>
          <w:rFonts w:cs="Arial"/>
          <w:color w:val="333333"/>
          <w:sz w:val="20"/>
          <w:szCs w:val="20"/>
        </w:rPr>
      </w:pPr>
    </w:p>
    <w:p w14:paraId="0CCDC7C2" w14:textId="77777777" w:rsidR="004E4AF4" w:rsidRPr="00DD1C68" w:rsidRDefault="004E4AF4"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p>
    <w:p w14:paraId="0CCDC7C3" w14:textId="77777777" w:rsidR="00195F3D" w:rsidRPr="001B688B" w:rsidRDefault="00195F3D" w:rsidP="00195F3D">
      <w:pPr>
        <w:pBdr>
          <w:top w:val="single" w:sz="4" w:space="1" w:color="auto"/>
          <w:left w:val="single" w:sz="4" w:space="4" w:color="auto"/>
          <w:bottom w:val="single" w:sz="4" w:space="1" w:color="auto"/>
          <w:right w:val="single" w:sz="4" w:space="4" w:color="auto"/>
        </w:pBdr>
        <w:shd w:val="clear" w:color="auto" w:fill="FFFFFF"/>
        <w:jc w:val="center"/>
        <w:rPr>
          <w:rFonts w:cs="Arial"/>
          <w:color w:val="333333"/>
          <w:sz w:val="20"/>
          <w:szCs w:val="20"/>
        </w:rPr>
      </w:pPr>
      <w:r>
        <w:rPr>
          <w:rFonts w:cs="Arial"/>
          <w:noProof/>
          <w:color w:val="1C438B"/>
          <w:sz w:val="20"/>
          <w:szCs w:val="20"/>
          <w:lang w:eastAsia="es-ES"/>
        </w:rPr>
        <w:drawing>
          <wp:inline distT="0" distB="0" distL="0" distR="0" wp14:anchorId="0CCDC7F7" wp14:editId="6DDB9F6D">
            <wp:extent cx="838200" cy="295275"/>
            <wp:effectExtent l="0" t="0" r="0" b="9525"/>
            <wp:docPr id="4" name="Imagen 4" descr="C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 Commons License"/>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14:paraId="0CCDC7C4" w14:textId="77777777" w:rsidR="00195F3D" w:rsidRDefault="00195F3D" w:rsidP="00195F3D">
      <w:pPr>
        <w:pBdr>
          <w:top w:val="single" w:sz="4" w:space="1" w:color="auto"/>
          <w:left w:val="single" w:sz="4" w:space="4" w:color="auto"/>
          <w:bottom w:val="single" w:sz="4" w:space="1" w:color="auto"/>
          <w:right w:val="single" w:sz="4" w:space="4" w:color="auto"/>
        </w:pBdr>
        <w:spacing w:before="240"/>
        <w:jc w:val="center"/>
      </w:pPr>
      <w:r>
        <w:t>Esta</w:t>
      </w:r>
      <w:r w:rsidRPr="00B651D2">
        <w:t xml:space="preserve"> </w:t>
      </w:r>
      <w:r>
        <w:t xml:space="preserve">obra </w:t>
      </w:r>
      <w:r w:rsidRPr="00B651D2">
        <w:t xml:space="preserve">está </w:t>
      </w:r>
      <w:r>
        <w:t>bajo una licencia</w:t>
      </w:r>
      <w:r w:rsidRPr="00B651D2">
        <w:t xml:space="preserve"> </w:t>
      </w:r>
      <w:hyperlink w:anchor="Licencia_Creative_Commons" w:history="1">
        <w:r w:rsidRPr="008A61F4">
          <w:rPr>
            <w:rStyle w:val="Hipervnculo"/>
            <w:rFonts w:cs="Arial"/>
            <w:sz w:val="20"/>
            <w:szCs w:val="20"/>
          </w:rPr>
          <w:t>Creative Commons Reconocimiento-NoComercial-CompartirIgual 3.0 Unported</w:t>
        </w:r>
      </w:hyperlink>
      <w:r w:rsidRPr="00B651D2">
        <w:t>.</w:t>
      </w:r>
    </w:p>
    <w:p w14:paraId="0CCDC7C5" w14:textId="77777777" w:rsidR="00195F3D" w:rsidRPr="00B651D2" w:rsidRDefault="00195F3D" w:rsidP="00195F3D">
      <w:pPr>
        <w:pBdr>
          <w:top w:val="single" w:sz="4" w:space="1" w:color="auto"/>
          <w:left w:val="single" w:sz="4" w:space="4" w:color="auto"/>
          <w:bottom w:val="single" w:sz="4" w:space="1" w:color="auto"/>
          <w:right w:val="single" w:sz="4" w:space="4" w:color="auto"/>
        </w:pBdr>
        <w:jc w:val="center"/>
      </w:pPr>
    </w:p>
    <w:sectPr w:rsidR="00195F3D" w:rsidRPr="00B651D2" w:rsidSect="00937C31">
      <w:headerReference w:type="default" r:id="rId13"/>
      <w:footerReference w:type="default" r:id="rId14"/>
      <w:headerReference w:type="first" r:id="rId15"/>
      <w:pgSz w:w="11907" w:h="16839" w:code="9"/>
      <w:pgMar w:top="2892" w:right="1134" w:bottom="1418" w:left="1814" w:header="1531" w:footer="73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C1846A" w14:textId="77777777" w:rsidR="004157C0" w:rsidRDefault="004157C0" w:rsidP="0092317D">
      <w:pPr>
        <w:spacing w:after="0" w:line="240" w:lineRule="auto"/>
      </w:pPr>
      <w:r>
        <w:separator/>
      </w:r>
    </w:p>
  </w:endnote>
  <w:endnote w:type="continuationSeparator" w:id="0">
    <w:p w14:paraId="58E5CE60" w14:textId="77777777" w:rsidR="004157C0" w:rsidRDefault="004157C0" w:rsidP="0092317D">
      <w:pPr>
        <w:spacing w:after="0" w:line="240" w:lineRule="auto"/>
      </w:pPr>
      <w:r>
        <w:continuationSeparator/>
      </w:r>
    </w:p>
  </w:endnote>
  <w:endnote w:type="continuationNotice" w:id="1">
    <w:p w14:paraId="29C40243" w14:textId="77777777" w:rsidR="004157C0" w:rsidRDefault="004157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HelveticaNeue LT 55 Roman">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CDC806" w14:textId="75D0D761" w:rsidR="004157C0" w:rsidRDefault="004157C0" w:rsidP="00AB7F65">
    <w:pPr>
      <w:pStyle w:val="Piedepgina"/>
    </w:pPr>
    <w:r>
      <w:object w:dxaOrig="2520" w:dyaOrig="1185" w14:anchorId="09F04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25pt;height:20.25pt" o:ole="">
          <v:imagedata r:id="rId1" o:title=""/>
        </v:shape>
        <o:OLEObject Type="Embed" ProgID="PBrush" ShapeID="_x0000_i1027" DrawAspect="Content" ObjectID="_1518514835" r:id="rId2"/>
      </w:object>
    </w:r>
    <w:r>
      <w:tab/>
    </w:r>
    <w:r>
      <w:fldChar w:fldCharType="begin"/>
    </w:r>
    <w:r>
      <w:instrText>PAGE   \* MERGEFORMAT</w:instrText>
    </w:r>
    <w:r>
      <w:fldChar w:fldCharType="separate"/>
    </w:r>
    <w:r w:rsidR="0004076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645EF8" w14:textId="77777777" w:rsidR="004157C0" w:rsidRDefault="004157C0" w:rsidP="0092317D">
      <w:pPr>
        <w:spacing w:after="0" w:line="240" w:lineRule="auto"/>
      </w:pPr>
      <w:r>
        <w:separator/>
      </w:r>
    </w:p>
  </w:footnote>
  <w:footnote w:type="continuationSeparator" w:id="0">
    <w:p w14:paraId="211142EF" w14:textId="77777777" w:rsidR="004157C0" w:rsidRDefault="004157C0" w:rsidP="0092317D">
      <w:pPr>
        <w:spacing w:after="0" w:line="240" w:lineRule="auto"/>
      </w:pPr>
      <w:r>
        <w:continuationSeparator/>
      </w:r>
    </w:p>
  </w:footnote>
  <w:footnote w:type="continuationNotice" w:id="1">
    <w:p w14:paraId="213845EA" w14:textId="77777777" w:rsidR="004157C0" w:rsidRDefault="004157C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3119"/>
      <w:gridCol w:w="5386"/>
    </w:tblGrid>
    <w:tr w:rsidR="004157C0" w14:paraId="0CCDC801" w14:textId="77777777" w:rsidTr="004569D9">
      <w:trPr>
        <w:cantSplit/>
        <w:trHeight w:val="551"/>
      </w:trPr>
      <w:tc>
        <w:tcPr>
          <w:tcW w:w="3119" w:type="dxa"/>
          <w:vMerge w:val="restart"/>
          <w:vAlign w:val="center"/>
        </w:tcPr>
        <w:p w14:paraId="0CCDC7FF" w14:textId="51F52CD0" w:rsidR="004157C0" w:rsidRDefault="004157C0" w:rsidP="00DE685C">
          <w:pPr>
            <w:pStyle w:val="Encabezado"/>
            <w:numPr>
              <w:ilvl w:val="0"/>
              <w:numId w:val="18"/>
            </w:numPr>
            <w:tabs>
              <w:tab w:val="clear" w:pos="4513"/>
              <w:tab w:val="clear" w:pos="9026"/>
              <w:tab w:val="left" w:pos="4035"/>
              <w:tab w:val="center" w:pos="4153"/>
              <w:tab w:val="right" w:pos="8306"/>
            </w:tabs>
            <w:jc w:val="both"/>
            <w:rPr>
              <w:rFonts w:cs="Arial"/>
            </w:rPr>
          </w:pPr>
          <w:r>
            <w:object w:dxaOrig="5805" w:dyaOrig="3255" w14:anchorId="0CCDC8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pt;height:33pt" o:ole="">
                <v:imagedata r:id="rId1" o:title=""/>
              </v:shape>
              <o:OLEObject Type="Embed" ProgID="PBrush" ShapeID="_x0000_i1026" DrawAspect="Content" ObjectID="_1518514834" r:id="rId2"/>
            </w:object>
          </w:r>
        </w:p>
      </w:tc>
      <w:tc>
        <w:tcPr>
          <w:tcW w:w="5386" w:type="dxa"/>
          <w:vAlign w:val="center"/>
        </w:tcPr>
        <w:p w14:paraId="0CCDC800" w14:textId="5B1330CD" w:rsidR="004157C0" w:rsidRPr="00D35A6D" w:rsidRDefault="004157C0" w:rsidP="008D74A8">
          <w:pPr>
            <w:pStyle w:val="Encabezado"/>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4" w14:textId="77777777" w:rsidTr="004569D9">
      <w:trPr>
        <w:cantSplit/>
        <w:trHeight w:val="122"/>
      </w:trPr>
      <w:tc>
        <w:tcPr>
          <w:tcW w:w="3119" w:type="dxa"/>
          <w:vMerge/>
        </w:tcPr>
        <w:p w14:paraId="0CCDC802" w14:textId="77777777" w:rsidR="004157C0" w:rsidRDefault="004157C0" w:rsidP="008D74A8">
          <w:pPr>
            <w:pStyle w:val="Encabezado"/>
            <w:numPr>
              <w:ilvl w:val="0"/>
              <w:numId w:val="18"/>
            </w:numPr>
            <w:tabs>
              <w:tab w:val="clear" w:pos="4513"/>
              <w:tab w:val="clear" w:pos="9026"/>
              <w:tab w:val="center" w:pos="4153"/>
              <w:tab w:val="right" w:pos="8306"/>
            </w:tabs>
            <w:spacing w:before="120"/>
            <w:jc w:val="both"/>
          </w:pPr>
        </w:p>
      </w:tc>
      <w:tc>
        <w:tcPr>
          <w:tcW w:w="5386" w:type="dxa"/>
          <w:vAlign w:val="center"/>
        </w:tcPr>
        <w:p w14:paraId="0CCDC803" w14:textId="05E89E73" w:rsidR="004157C0" w:rsidRDefault="0004076B" w:rsidP="008D74A8">
          <w:pPr>
            <w:pStyle w:val="Encabezado"/>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5" w14:textId="77777777" w:rsidR="004157C0" w:rsidRDefault="004157C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 w:type="dxa"/>
      <w:tblBorders>
        <w:bottom w:val="single" w:sz="4" w:space="0" w:color="auto"/>
      </w:tblBorders>
      <w:tblCellMar>
        <w:left w:w="70" w:type="dxa"/>
        <w:right w:w="70" w:type="dxa"/>
      </w:tblCellMar>
      <w:tblLook w:val="0000" w:firstRow="0" w:lastRow="0" w:firstColumn="0" w:lastColumn="0" w:noHBand="0" w:noVBand="0"/>
    </w:tblPr>
    <w:tblGrid>
      <w:gridCol w:w="4962"/>
      <w:gridCol w:w="4067"/>
    </w:tblGrid>
    <w:tr w:rsidR="004157C0" w14:paraId="0CCDC809" w14:textId="77777777" w:rsidTr="004569D9">
      <w:trPr>
        <w:cantSplit/>
        <w:trHeight w:val="703"/>
      </w:trPr>
      <w:tc>
        <w:tcPr>
          <w:tcW w:w="4962" w:type="dxa"/>
          <w:vMerge w:val="restart"/>
          <w:vAlign w:val="center"/>
        </w:tcPr>
        <w:p w14:paraId="0CCDC807" w14:textId="2600F601" w:rsidR="004157C0" w:rsidRDefault="004157C0" w:rsidP="00DE685C">
          <w:pPr>
            <w:pStyle w:val="Encabezado"/>
            <w:numPr>
              <w:ilvl w:val="0"/>
              <w:numId w:val="18"/>
            </w:numPr>
            <w:tabs>
              <w:tab w:val="clear" w:pos="4513"/>
              <w:tab w:val="clear" w:pos="9026"/>
              <w:tab w:val="left" w:pos="4035"/>
              <w:tab w:val="center" w:pos="4153"/>
              <w:tab w:val="right" w:pos="8306"/>
            </w:tabs>
            <w:jc w:val="both"/>
            <w:rPr>
              <w:rFonts w:cs="Arial"/>
            </w:rPr>
          </w:pPr>
          <w:r>
            <w:object w:dxaOrig="5805" w:dyaOrig="3255" w14:anchorId="0CCDC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57pt" o:ole="">
                <v:imagedata r:id="rId1" o:title=""/>
              </v:shape>
              <o:OLEObject Type="Embed" ProgID="PBrush" ShapeID="_x0000_i1028" DrawAspect="Content" ObjectID="_1518514836" r:id="rId2"/>
            </w:object>
          </w:r>
        </w:p>
      </w:tc>
      <w:tc>
        <w:tcPr>
          <w:tcW w:w="4067" w:type="dxa"/>
          <w:vAlign w:val="center"/>
        </w:tcPr>
        <w:p w14:paraId="0CCDC808" w14:textId="4F11C29F" w:rsidR="004157C0" w:rsidRPr="00D35A6D" w:rsidRDefault="004157C0" w:rsidP="008D74A8">
          <w:pPr>
            <w:pStyle w:val="Encabezado"/>
            <w:numPr>
              <w:ilvl w:val="0"/>
              <w:numId w:val="18"/>
            </w:numPr>
            <w:tabs>
              <w:tab w:val="clear" w:pos="4513"/>
              <w:tab w:val="clear" w:pos="9026"/>
              <w:tab w:val="center" w:pos="4153"/>
              <w:tab w:val="right" w:pos="8306"/>
            </w:tabs>
            <w:jc w:val="center"/>
            <w:rPr>
              <w:rFonts w:cs="Arial"/>
              <w:sz w:val="18"/>
            </w:rPr>
          </w:pPr>
          <w:r w:rsidRPr="00D67705">
            <w:rPr>
              <w:rFonts w:cs="Arial"/>
              <w:sz w:val="18"/>
            </w:rPr>
            <w:t>DIRECCIÓN DE TECNOLOGÍAS DE LA INFORMACIÓN Y LAS COMUNICACIONES</w:t>
          </w:r>
        </w:p>
      </w:tc>
    </w:tr>
    <w:tr w:rsidR="004157C0" w14:paraId="0CCDC80C" w14:textId="77777777" w:rsidTr="004569D9">
      <w:trPr>
        <w:cantSplit/>
        <w:trHeight w:val="542"/>
      </w:trPr>
      <w:tc>
        <w:tcPr>
          <w:tcW w:w="4962" w:type="dxa"/>
          <w:vMerge/>
        </w:tcPr>
        <w:p w14:paraId="0CCDC80A" w14:textId="77777777" w:rsidR="004157C0" w:rsidRDefault="004157C0" w:rsidP="008D74A8">
          <w:pPr>
            <w:pStyle w:val="Encabezado"/>
            <w:numPr>
              <w:ilvl w:val="0"/>
              <w:numId w:val="18"/>
            </w:numPr>
            <w:tabs>
              <w:tab w:val="clear" w:pos="4513"/>
              <w:tab w:val="clear" w:pos="9026"/>
              <w:tab w:val="center" w:pos="4153"/>
              <w:tab w:val="right" w:pos="8306"/>
            </w:tabs>
            <w:spacing w:before="120"/>
            <w:jc w:val="both"/>
          </w:pPr>
        </w:p>
      </w:tc>
      <w:tc>
        <w:tcPr>
          <w:tcW w:w="4067" w:type="dxa"/>
          <w:vAlign w:val="center"/>
        </w:tcPr>
        <w:p w14:paraId="0CCDC80B" w14:textId="0FCFE4A5" w:rsidR="004157C0" w:rsidRPr="00D35A6D" w:rsidRDefault="0004076B" w:rsidP="008D74A8">
          <w:pPr>
            <w:pStyle w:val="Encabezado"/>
            <w:numPr>
              <w:ilvl w:val="0"/>
              <w:numId w:val="18"/>
            </w:numPr>
            <w:tabs>
              <w:tab w:val="clear" w:pos="4513"/>
              <w:tab w:val="clear" w:pos="9026"/>
              <w:tab w:val="center" w:pos="4153"/>
              <w:tab w:val="right" w:pos="8306"/>
            </w:tabs>
            <w:jc w:val="center"/>
            <w:rPr>
              <w:rFonts w:cs="Arial"/>
              <w:sz w:val="16"/>
            </w:rPr>
          </w:pPr>
          <w:r>
            <w:rPr>
              <w:rFonts w:cs="Arial"/>
              <w:sz w:val="16"/>
            </w:rPr>
            <w:t>Portafirmas móvil</w:t>
          </w:r>
        </w:p>
      </w:tc>
    </w:tr>
  </w:tbl>
  <w:p w14:paraId="0CCDC80D" w14:textId="77777777" w:rsidR="004157C0" w:rsidRPr="00BE6F86" w:rsidRDefault="004157C0" w:rsidP="00BE6F8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835"/>
    <w:multiLevelType w:val="hybridMultilevel"/>
    <w:tmpl w:val="D9BEE79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180"/>
      </w:pPr>
      <w:rPr>
        <w:rFonts w:ascii="Wingdings" w:hAnsi="Wingdings" w:hint="default"/>
        <w:sz w:val="16"/>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AC1E70"/>
    <w:multiLevelType w:val="hybridMultilevel"/>
    <w:tmpl w:val="A60229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74DC0"/>
    <w:multiLevelType w:val="hybridMultilevel"/>
    <w:tmpl w:val="F0BAA5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46E1C1A"/>
    <w:multiLevelType w:val="hybridMultilevel"/>
    <w:tmpl w:val="71CE57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5E84437"/>
    <w:multiLevelType w:val="hybridMultilevel"/>
    <w:tmpl w:val="C8D41B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6477E55"/>
    <w:multiLevelType w:val="hybridMultilevel"/>
    <w:tmpl w:val="BF9A16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A9E07B8"/>
    <w:multiLevelType w:val="hybridMultilevel"/>
    <w:tmpl w:val="B2981C16"/>
    <w:lvl w:ilvl="0" w:tplc="0C0A0001">
      <w:start w:val="1"/>
      <w:numFmt w:val="bullet"/>
      <w:lvlText w:val=""/>
      <w:lvlJc w:val="left"/>
      <w:pPr>
        <w:ind w:left="720" w:hanging="360"/>
      </w:pPr>
      <w:rPr>
        <w:rFonts w:ascii="Symbol" w:hAnsi="Symbol" w:hint="default"/>
        <w:sz w:val="18"/>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7">
    <w:nsid w:val="0D1E6A66"/>
    <w:multiLevelType w:val="hybridMultilevel"/>
    <w:tmpl w:val="4E6E3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C6973"/>
    <w:multiLevelType w:val="multilevel"/>
    <w:tmpl w:val="642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D442958"/>
    <w:multiLevelType w:val="multilevel"/>
    <w:tmpl w:val="9284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930055"/>
    <w:multiLevelType w:val="hybridMultilevel"/>
    <w:tmpl w:val="DBFE2E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13403786"/>
    <w:multiLevelType w:val="hybridMultilevel"/>
    <w:tmpl w:val="96BA06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3EA2874"/>
    <w:multiLevelType w:val="hybridMultilevel"/>
    <w:tmpl w:val="88FA4D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4651471"/>
    <w:multiLevelType w:val="multilevel"/>
    <w:tmpl w:val="CC7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AA7F13"/>
    <w:multiLevelType w:val="hybridMultilevel"/>
    <w:tmpl w:val="88267E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63C2DC0"/>
    <w:multiLevelType w:val="hybridMultilevel"/>
    <w:tmpl w:val="F3941638"/>
    <w:lvl w:ilvl="0" w:tplc="0409000F">
      <w:start w:val="1"/>
      <w:numFmt w:val="decimal"/>
      <w:lvlText w:val="%1."/>
      <w:lvlJc w:val="left"/>
      <w:pPr>
        <w:ind w:left="770" w:hanging="360"/>
      </w:pPr>
    </w:lvl>
    <w:lvl w:ilvl="1" w:tplc="04090001">
      <w:start w:val="1"/>
      <w:numFmt w:val="bullet"/>
      <w:lvlText w:val=""/>
      <w:lvlJc w:val="left"/>
      <w:pPr>
        <w:ind w:left="1490" w:hanging="360"/>
      </w:pPr>
      <w:rPr>
        <w:rFonts w:ascii="Symbol" w:hAnsi="Symbol" w:hint="default"/>
      </w:rPr>
    </w:lvl>
    <w:lvl w:ilvl="2" w:tplc="0409000F">
      <w:start w:val="1"/>
      <w:numFmt w:val="decimal"/>
      <w:lvlText w:val="%3."/>
      <w:lvlJc w:val="left"/>
      <w:pPr>
        <w:ind w:left="2210" w:hanging="180"/>
      </w:p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nsid w:val="19F162FC"/>
    <w:multiLevelType w:val="hybridMultilevel"/>
    <w:tmpl w:val="F1CA7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9FC7FCA"/>
    <w:multiLevelType w:val="hybridMultilevel"/>
    <w:tmpl w:val="5914AB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1BDB4EF2"/>
    <w:multiLevelType w:val="hybridMultilevel"/>
    <w:tmpl w:val="9C5CF2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0B57D78"/>
    <w:multiLevelType w:val="hybridMultilevel"/>
    <w:tmpl w:val="927E60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15D1B7B"/>
    <w:multiLevelType w:val="hybridMultilevel"/>
    <w:tmpl w:val="4CC484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4D37BEF"/>
    <w:multiLevelType w:val="hybridMultilevel"/>
    <w:tmpl w:val="8F2293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92E04F3"/>
    <w:multiLevelType w:val="hybridMultilevel"/>
    <w:tmpl w:val="2CF2A4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2BD3701C"/>
    <w:multiLevelType w:val="hybridMultilevel"/>
    <w:tmpl w:val="51D032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D4200B7"/>
    <w:multiLevelType w:val="hybridMultilevel"/>
    <w:tmpl w:val="50D8D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0121F6"/>
    <w:multiLevelType w:val="hybridMultilevel"/>
    <w:tmpl w:val="2D7A0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E6F1C25"/>
    <w:multiLevelType w:val="hybridMultilevel"/>
    <w:tmpl w:val="B9AEC1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2E78617E"/>
    <w:multiLevelType w:val="hybridMultilevel"/>
    <w:tmpl w:val="C458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2AA50D7"/>
    <w:multiLevelType w:val="hybridMultilevel"/>
    <w:tmpl w:val="39DC0E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360F174B"/>
    <w:multiLevelType w:val="multilevel"/>
    <w:tmpl w:val="1996DC5C"/>
    <w:lvl w:ilvl="0">
      <w:start w:val="1"/>
      <w:numFmt w:val="none"/>
      <w:suff w:val="nothing"/>
      <w:lvlText w:val=""/>
      <w:lvlJc w:val="left"/>
      <w:pPr>
        <w:ind w:left="0" w:firstLine="0"/>
      </w:pPr>
      <w:rPr>
        <w:rFonts w:hint="default"/>
        <w:sz w:val="20"/>
        <w:lang w:val="es-ES"/>
      </w:rPr>
    </w:lvl>
    <w:lvl w:ilvl="1">
      <w:start w:val="1"/>
      <w:numFmt w:val="bullet"/>
      <w:lvlText w:val=""/>
      <w:lvlJc w:val="left"/>
      <w:pPr>
        <w:tabs>
          <w:tab w:val="num" w:pos="644"/>
        </w:tabs>
        <w:ind w:left="567" w:hanging="283"/>
      </w:pPr>
      <w:rPr>
        <w:rFonts w:ascii="Symbol" w:hAnsi="Symbol" w:hint="default"/>
        <w:color w:val="CC0000"/>
        <w:sz w:val="20"/>
      </w:rPr>
    </w:lvl>
    <w:lvl w:ilvl="2">
      <w:start w:val="1"/>
      <w:numFmt w:val="bullet"/>
      <w:lvlText w:val=""/>
      <w:lvlJc w:val="left"/>
      <w:pPr>
        <w:tabs>
          <w:tab w:val="num" w:pos="927"/>
        </w:tabs>
        <w:ind w:left="851" w:hanging="284"/>
      </w:pPr>
      <w:rPr>
        <w:rFonts w:ascii="Symbol" w:hAnsi="Symbol" w:hint="default"/>
        <w:color w:val="CC0000"/>
        <w:sz w:val="16"/>
      </w:rPr>
    </w:lvl>
    <w:lvl w:ilvl="3">
      <w:start w:val="1"/>
      <w:numFmt w:val="bullet"/>
      <w:lvlText w:val="-"/>
      <w:lvlJc w:val="left"/>
      <w:pPr>
        <w:tabs>
          <w:tab w:val="num" w:pos="1211"/>
        </w:tabs>
        <w:ind w:left="1134" w:hanging="283"/>
      </w:pPr>
      <w:rPr>
        <w:rFonts w:hint="default"/>
        <w:color w:val="CC0000"/>
        <w:sz w:val="20"/>
      </w:rPr>
    </w:lvl>
    <w:lvl w:ilvl="4">
      <w:start w:val="1"/>
      <w:numFmt w:val="bullet"/>
      <w:lvlText w:val="o"/>
      <w:lvlJc w:val="left"/>
      <w:pPr>
        <w:tabs>
          <w:tab w:val="num" w:pos="3600"/>
        </w:tabs>
        <w:ind w:left="3600" w:hanging="360"/>
      </w:pPr>
      <w:rPr>
        <w:rFont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37D17B96"/>
    <w:multiLevelType w:val="hybridMultilevel"/>
    <w:tmpl w:val="FE2A3A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38CB0BA7"/>
    <w:multiLevelType w:val="hybridMultilevel"/>
    <w:tmpl w:val="8BE073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95775A7"/>
    <w:multiLevelType w:val="multilevel"/>
    <w:tmpl w:val="C8B6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21449E"/>
    <w:multiLevelType w:val="hybridMultilevel"/>
    <w:tmpl w:val="4552C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3E15610A"/>
    <w:multiLevelType w:val="hybridMultilevel"/>
    <w:tmpl w:val="0C2C3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3E157104"/>
    <w:multiLevelType w:val="hybridMultilevel"/>
    <w:tmpl w:val="5C3AA2CE"/>
    <w:lvl w:ilvl="0" w:tplc="0C0A0001">
      <w:start w:val="1"/>
      <w:numFmt w:val="bullet"/>
      <w:lvlText w:val=""/>
      <w:lvlJc w:val="left"/>
      <w:pPr>
        <w:ind w:left="720" w:hanging="360"/>
      </w:pPr>
      <w:rPr>
        <w:rFonts w:ascii="Symbol" w:hAnsi="Symbol" w:hint="default"/>
      </w:rPr>
    </w:lvl>
    <w:lvl w:ilvl="1" w:tplc="302A34C2">
      <w:start w:val="1"/>
      <w:numFmt w:val="bullet"/>
      <w:lvlText w:val="o"/>
      <w:lvlJc w:val="left"/>
      <w:pPr>
        <w:ind w:left="1440" w:hanging="360"/>
      </w:pPr>
      <w:rPr>
        <w:rFonts w:ascii="Courier New" w:hAnsi="Courier New" w:cs="Courier New" w:hint="default"/>
        <w:sz w:val="18"/>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406406FA"/>
    <w:multiLevelType w:val="hybridMultilevel"/>
    <w:tmpl w:val="C750DE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8">
    <w:nsid w:val="431244A1"/>
    <w:multiLevelType w:val="multilevel"/>
    <w:tmpl w:val="34C2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4955B88"/>
    <w:multiLevelType w:val="hybridMultilevel"/>
    <w:tmpl w:val="86AC1E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494E695B"/>
    <w:multiLevelType w:val="hybridMultilevel"/>
    <w:tmpl w:val="074C6E7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684CB1"/>
    <w:multiLevelType w:val="hybridMultilevel"/>
    <w:tmpl w:val="CE0AF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A0D2C30"/>
    <w:multiLevelType w:val="hybridMultilevel"/>
    <w:tmpl w:val="EA9CE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4CB449F4"/>
    <w:multiLevelType w:val="hybridMultilevel"/>
    <w:tmpl w:val="9B8E2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4D0D2631"/>
    <w:multiLevelType w:val="hybridMultilevel"/>
    <w:tmpl w:val="CE40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613CF9"/>
    <w:multiLevelType w:val="hybridMultilevel"/>
    <w:tmpl w:val="B452327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4DE633F6"/>
    <w:multiLevelType w:val="hybridMultilevel"/>
    <w:tmpl w:val="475A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E5D1C39"/>
    <w:multiLevelType w:val="hybridMultilevel"/>
    <w:tmpl w:val="F9A4A7A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EE26BBD"/>
    <w:multiLevelType w:val="hybridMultilevel"/>
    <w:tmpl w:val="0ED44B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4F012B8E"/>
    <w:multiLevelType w:val="hybridMultilevel"/>
    <w:tmpl w:val="2D78B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4F1E7322"/>
    <w:multiLevelType w:val="multilevel"/>
    <w:tmpl w:val="579E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4FED70FB"/>
    <w:multiLevelType w:val="hybridMultilevel"/>
    <w:tmpl w:val="7A103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546E3F76"/>
    <w:multiLevelType w:val="hybridMultilevel"/>
    <w:tmpl w:val="C1EE7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57854D93"/>
    <w:multiLevelType w:val="hybridMultilevel"/>
    <w:tmpl w:val="874E5D3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592412A3"/>
    <w:multiLevelType w:val="hybridMultilevel"/>
    <w:tmpl w:val="7426493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59E27E27"/>
    <w:multiLevelType w:val="hybridMultilevel"/>
    <w:tmpl w:val="15245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5AC7597C"/>
    <w:multiLevelType w:val="hybridMultilevel"/>
    <w:tmpl w:val="5F2690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5AF65261"/>
    <w:multiLevelType w:val="hybridMultilevel"/>
    <w:tmpl w:val="1C60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B405ED8"/>
    <w:multiLevelType w:val="hybridMultilevel"/>
    <w:tmpl w:val="A8FC76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nsid w:val="5CC240A5"/>
    <w:multiLevelType w:val="multilevel"/>
    <w:tmpl w:val="8FF2D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D0E31CA"/>
    <w:multiLevelType w:val="hybridMultilevel"/>
    <w:tmpl w:val="DA1E70E0"/>
    <w:lvl w:ilvl="0" w:tplc="E40AF780">
      <w:start w:val="1"/>
      <w:numFmt w:val="lowerLetter"/>
      <w:pStyle w:val="BulletLet1"/>
      <w:lvlText w:val="%1."/>
      <w:lvlJc w:val="right"/>
      <w:pPr>
        <w:tabs>
          <w:tab w:val="num" w:pos="567"/>
        </w:tabs>
        <w:ind w:left="567" w:hanging="113"/>
      </w:pPr>
      <w:rPr>
        <w:rFonts w:ascii="HelveticaNeue LT 55 Roman" w:hAnsi="HelveticaNeue LT 55 Roman" w:hint="default"/>
        <w:color w:val="CC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5E6E5DC9"/>
    <w:multiLevelType w:val="hybridMultilevel"/>
    <w:tmpl w:val="8320CE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5ECA3EB4"/>
    <w:multiLevelType w:val="hybridMultilevel"/>
    <w:tmpl w:val="A6408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nsid w:val="61427666"/>
    <w:multiLevelType w:val="hybridMultilevel"/>
    <w:tmpl w:val="0992910E"/>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64">
    <w:nsid w:val="62C739EA"/>
    <w:multiLevelType w:val="hybridMultilevel"/>
    <w:tmpl w:val="2C4EF4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64944985"/>
    <w:multiLevelType w:val="hybridMultilevel"/>
    <w:tmpl w:val="5622D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nsid w:val="64E3362A"/>
    <w:multiLevelType w:val="hybridMultilevel"/>
    <w:tmpl w:val="506C8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68850F04"/>
    <w:multiLevelType w:val="hybridMultilevel"/>
    <w:tmpl w:val="88EA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69117684"/>
    <w:multiLevelType w:val="hybridMultilevel"/>
    <w:tmpl w:val="F340A9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nsid w:val="69385FE7"/>
    <w:multiLevelType w:val="hybridMultilevel"/>
    <w:tmpl w:val="E6EEE5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nsid w:val="6ABA2A3B"/>
    <w:multiLevelType w:val="hybridMultilevel"/>
    <w:tmpl w:val="2916AA3C"/>
    <w:lvl w:ilvl="0" w:tplc="04090001">
      <w:start w:val="1"/>
      <w:numFmt w:val="bullet"/>
      <w:lvlText w:val=""/>
      <w:lvlJc w:val="left"/>
      <w:pPr>
        <w:ind w:left="770" w:hanging="360"/>
      </w:pPr>
      <w:rPr>
        <w:rFonts w:ascii="Symbol" w:hAnsi="Symbol" w:hint="default"/>
      </w:rPr>
    </w:lvl>
    <w:lvl w:ilvl="1" w:tplc="04090001">
      <w:start w:val="1"/>
      <w:numFmt w:val="bullet"/>
      <w:lvlText w:val=""/>
      <w:lvlJc w:val="left"/>
      <w:pPr>
        <w:ind w:left="1490" w:hanging="360"/>
      </w:pPr>
      <w:rPr>
        <w:rFonts w:ascii="Symbol" w:hAnsi="Symbol" w:hint="default"/>
      </w:rPr>
    </w:lvl>
    <w:lvl w:ilvl="2" w:tplc="04090001">
      <w:start w:val="1"/>
      <w:numFmt w:val="bullet"/>
      <w:lvlText w:val=""/>
      <w:lvlJc w:val="left"/>
      <w:pPr>
        <w:ind w:left="2210" w:hanging="180"/>
      </w:pPr>
      <w:rPr>
        <w:rFonts w:ascii="Symbol" w:hAnsi="Symbol" w:hint="default"/>
      </w:rPr>
    </w:lvl>
    <w:lvl w:ilvl="3" w:tplc="0409000F">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1">
    <w:nsid w:val="6D93025A"/>
    <w:multiLevelType w:val="hybridMultilevel"/>
    <w:tmpl w:val="239C6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E0D385D"/>
    <w:multiLevelType w:val="hybridMultilevel"/>
    <w:tmpl w:val="BCD4ACD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6F1F56B4"/>
    <w:multiLevelType w:val="hybridMultilevel"/>
    <w:tmpl w:val="F91EA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nsid w:val="703A225D"/>
    <w:multiLevelType w:val="multilevel"/>
    <w:tmpl w:val="275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080380A"/>
    <w:multiLevelType w:val="hybridMultilevel"/>
    <w:tmpl w:val="2990DC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nsid w:val="71F87D45"/>
    <w:multiLevelType w:val="hybridMultilevel"/>
    <w:tmpl w:val="08609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nsid w:val="732E76BC"/>
    <w:multiLevelType w:val="hybridMultilevel"/>
    <w:tmpl w:val="AD2860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nsid w:val="7BA665FC"/>
    <w:multiLevelType w:val="hybridMultilevel"/>
    <w:tmpl w:val="8A78C74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9">
    <w:nsid w:val="7D3B17A3"/>
    <w:multiLevelType w:val="hybridMultilevel"/>
    <w:tmpl w:val="EE2E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58"/>
  </w:num>
  <w:num w:numId="4">
    <w:abstractNumId w:val="22"/>
  </w:num>
  <w:num w:numId="5">
    <w:abstractNumId w:val="65"/>
  </w:num>
  <w:num w:numId="6">
    <w:abstractNumId w:val="52"/>
  </w:num>
  <w:num w:numId="7">
    <w:abstractNumId w:val="75"/>
  </w:num>
  <w:num w:numId="8">
    <w:abstractNumId w:val="79"/>
  </w:num>
  <w:num w:numId="9">
    <w:abstractNumId w:val="56"/>
  </w:num>
  <w:num w:numId="10">
    <w:abstractNumId w:val="14"/>
  </w:num>
  <w:num w:numId="11">
    <w:abstractNumId w:val="54"/>
  </w:num>
  <w:num w:numId="12">
    <w:abstractNumId w:val="61"/>
  </w:num>
  <w:num w:numId="13">
    <w:abstractNumId w:val="64"/>
  </w:num>
  <w:num w:numId="14">
    <w:abstractNumId w:val="36"/>
  </w:num>
  <w:num w:numId="15">
    <w:abstractNumId w:val="18"/>
  </w:num>
  <w:num w:numId="16">
    <w:abstractNumId w:val="53"/>
  </w:num>
  <w:num w:numId="17">
    <w:abstractNumId w:val="21"/>
  </w:num>
  <w:num w:numId="18">
    <w:abstractNumId w:val="29"/>
  </w:num>
  <w:num w:numId="19">
    <w:abstractNumId w:val="28"/>
  </w:num>
  <w:num w:numId="20">
    <w:abstractNumId w:val="2"/>
  </w:num>
  <w:num w:numId="21">
    <w:abstractNumId w:val="66"/>
  </w:num>
  <w:num w:numId="22">
    <w:abstractNumId w:val="68"/>
  </w:num>
  <w:num w:numId="23">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24">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25">
    <w:abstractNumId w:val="5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lvlOverride w:ilvl="5">
      <w:lvl w:ilvl="5">
        <w:numFmt w:val="bullet"/>
        <w:lvlText w:val=""/>
        <w:lvlJc w:val="left"/>
        <w:pPr>
          <w:tabs>
            <w:tab w:val="num" w:pos="4320"/>
          </w:tabs>
          <w:ind w:left="4320" w:hanging="360"/>
        </w:pPr>
        <w:rPr>
          <w:rFonts w:ascii="Symbol" w:hAnsi="Symbol" w:hint="default"/>
          <w:sz w:val="20"/>
        </w:rPr>
      </w:lvl>
    </w:lvlOverride>
  </w:num>
  <w:num w:numId="26">
    <w:abstractNumId w:val="17"/>
  </w:num>
  <w:num w:numId="27">
    <w:abstractNumId w:val="30"/>
  </w:num>
  <w:num w:numId="28">
    <w:abstractNumId w:val="43"/>
  </w:num>
  <w:num w:numId="29">
    <w:abstractNumId w:val="31"/>
  </w:num>
  <w:num w:numId="30">
    <w:abstractNumId w:val="42"/>
  </w:num>
  <w:num w:numId="31">
    <w:abstractNumId w:val="73"/>
  </w:num>
  <w:num w:numId="32">
    <w:abstractNumId w:val="34"/>
  </w:num>
  <w:num w:numId="33">
    <w:abstractNumId w:val="51"/>
  </w:num>
  <w:num w:numId="34">
    <w:abstractNumId w:val="45"/>
  </w:num>
  <w:num w:numId="35">
    <w:abstractNumId w:val="37"/>
  </w:num>
  <w:num w:numId="36">
    <w:abstractNumId w:val="20"/>
  </w:num>
  <w:num w:numId="37">
    <w:abstractNumId w:val="69"/>
  </w:num>
  <w:num w:numId="38">
    <w:abstractNumId w:val="49"/>
  </w:num>
  <w:num w:numId="39">
    <w:abstractNumId w:val="77"/>
  </w:num>
  <w:num w:numId="40">
    <w:abstractNumId w:val="12"/>
  </w:num>
  <w:num w:numId="41">
    <w:abstractNumId w:val="0"/>
  </w:num>
  <w:num w:numId="42">
    <w:abstractNumId w:val="26"/>
  </w:num>
  <w:num w:numId="43">
    <w:abstractNumId w:val="3"/>
  </w:num>
  <w:num w:numId="44">
    <w:abstractNumId w:val="23"/>
  </w:num>
  <w:num w:numId="45">
    <w:abstractNumId w:val="5"/>
  </w:num>
  <w:num w:numId="46">
    <w:abstractNumId w:val="35"/>
  </w:num>
  <w:num w:numId="47">
    <w:abstractNumId w:val="6"/>
  </w:num>
  <w:num w:numId="48">
    <w:abstractNumId w:val="72"/>
  </w:num>
  <w:num w:numId="49">
    <w:abstractNumId w:val="25"/>
  </w:num>
  <w:num w:numId="50">
    <w:abstractNumId w:val="38"/>
  </w:num>
  <w:num w:numId="51">
    <w:abstractNumId w:val="9"/>
  </w:num>
  <w:num w:numId="52">
    <w:abstractNumId w:val="8"/>
  </w:num>
  <w:num w:numId="53">
    <w:abstractNumId w:val="74"/>
  </w:num>
  <w:num w:numId="54">
    <w:abstractNumId w:val="44"/>
  </w:num>
  <w:num w:numId="55">
    <w:abstractNumId w:val="55"/>
  </w:num>
  <w:num w:numId="56">
    <w:abstractNumId w:val="50"/>
  </w:num>
  <w:num w:numId="57">
    <w:abstractNumId w:val="13"/>
  </w:num>
  <w:num w:numId="58">
    <w:abstractNumId w:val="32"/>
  </w:num>
  <w:num w:numId="59">
    <w:abstractNumId w:val="60"/>
  </w:num>
  <w:num w:numId="60">
    <w:abstractNumId w:val="24"/>
  </w:num>
  <w:num w:numId="61">
    <w:abstractNumId w:val="4"/>
  </w:num>
  <w:num w:numId="62">
    <w:abstractNumId w:val="27"/>
  </w:num>
  <w:num w:numId="63">
    <w:abstractNumId w:val="46"/>
  </w:num>
  <w:num w:numId="64">
    <w:abstractNumId w:val="71"/>
  </w:num>
  <w:num w:numId="65">
    <w:abstractNumId w:val="57"/>
  </w:num>
  <w:num w:numId="66">
    <w:abstractNumId w:val="41"/>
  </w:num>
  <w:num w:numId="67">
    <w:abstractNumId w:val="15"/>
  </w:num>
  <w:num w:numId="68">
    <w:abstractNumId w:val="70"/>
  </w:num>
  <w:num w:numId="69">
    <w:abstractNumId w:val="47"/>
  </w:num>
  <w:num w:numId="70">
    <w:abstractNumId w:val="1"/>
  </w:num>
  <w:num w:numId="71">
    <w:abstractNumId w:val="40"/>
  </w:num>
  <w:num w:numId="72">
    <w:abstractNumId w:val="7"/>
  </w:num>
  <w:num w:numId="73">
    <w:abstractNumId w:val="63"/>
  </w:num>
  <w:num w:numId="74">
    <w:abstractNumId w:val="78"/>
  </w:num>
  <w:num w:numId="75">
    <w:abstractNumId w:val="62"/>
  </w:num>
  <w:num w:numId="76">
    <w:abstractNumId w:val="10"/>
  </w:num>
  <w:num w:numId="77">
    <w:abstractNumId w:val="33"/>
  </w:num>
  <w:num w:numId="78">
    <w:abstractNumId w:val="39"/>
  </w:num>
  <w:num w:numId="79">
    <w:abstractNumId w:val="67"/>
  </w:num>
  <w:num w:numId="80">
    <w:abstractNumId w:val="16"/>
  </w:num>
  <w:num w:numId="81">
    <w:abstractNumId w:val="37"/>
  </w:num>
  <w:num w:numId="82">
    <w:abstractNumId w:val="76"/>
  </w:num>
  <w:num w:numId="83">
    <w:abstractNumId w:val="4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drawingGridHorizontalSpacing w:val="110"/>
  <w:drawingGridVerticalSpacing w:val="299"/>
  <w:displayHorizontalDrawingGridEvery w:val="0"/>
  <w:characterSpacingControl w:val="doNotCompress"/>
  <w:hdrShapeDefaults>
    <o:shapedefaults v:ext="edit" spidmax="12292"/>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1A7"/>
    <w:rsid w:val="00000C57"/>
    <w:rsid w:val="00002266"/>
    <w:rsid w:val="000038A6"/>
    <w:rsid w:val="000066B1"/>
    <w:rsid w:val="00014732"/>
    <w:rsid w:val="0001494A"/>
    <w:rsid w:val="00022001"/>
    <w:rsid w:val="000223EE"/>
    <w:rsid w:val="000226B7"/>
    <w:rsid w:val="00030FE5"/>
    <w:rsid w:val="00031701"/>
    <w:rsid w:val="00033C3D"/>
    <w:rsid w:val="000349C2"/>
    <w:rsid w:val="00037E72"/>
    <w:rsid w:val="0004076B"/>
    <w:rsid w:val="00041FE5"/>
    <w:rsid w:val="00047426"/>
    <w:rsid w:val="00050213"/>
    <w:rsid w:val="0005201A"/>
    <w:rsid w:val="0005303E"/>
    <w:rsid w:val="00054A27"/>
    <w:rsid w:val="00055DBD"/>
    <w:rsid w:val="000562DF"/>
    <w:rsid w:val="00061E31"/>
    <w:rsid w:val="00067CA5"/>
    <w:rsid w:val="00071A6A"/>
    <w:rsid w:val="00073922"/>
    <w:rsid w:val="0007398E"/>
    <w:rsid w:val="000805B1"/>
    <w:rsid w:val="00082AEC"/>
    <w:rsid w:val="00085A41"/>
    <w:rsid w:val="00087FAF"/>
    <w:rsid w:val="00091A86"/>
    <w:rsid w:val="00093B1E"/>
    <w:rsid w:val="0009578C"/>
    <w:rsid w:val="00095C8F"/>
    <w:rsid w:val="000A1242"/>
    <w:rsid w:val="000A7353"/>
    <w:rsid w:val="000A7A61"/>
    <w:rsid w:val="000B1DB2"/>
    <w:rsid w:val="000B2551"/>
    <w:rsid w:val="000C7991"/>
    <w:rsid w:val="000D0175"/>
    <w:rsid w:val="000D2A43"/>
    <w:rsid w:val="000D7A5C"/>
    <w:rsid w:val="000E2B72"/>
    <w:rsid w:val="000E4DA5"/>
    <w:rsid w:val="000E52C8"/>
    <w:rsid w:val="000E6540"/>
    <w:rsid w:val="000F1D88"/>
    <w:rsid w:val="000F3013"/>
    <w:rsid w:val="000F361E"/>
    <w:rsid w:val="000F4302"/>
    <w:rsid w:val="00101443"/>
    <w:rsid w:val="00105E4E"/>
    <w:rsid w:val="0010630E"/>
    <w:rsid w:val="001117B7"/>
    <w:rsid w:val="00112F4F"/>
    <w:rsid w:val="00114C2E"/>
    <w:rsid w:val="001204FF"/>
    <w:rsid w:val="00122249"/>
    <w:rsid w:val="0012514D"/>
    <w:rsid w:val="0012550B"/>
    <w:rsid w:val="001318B5"/>
    <w:rsid w:val="00131917"/>
    <w:rsid w:val="00131AC0"/>
    <w:rsid w:val="00131C51"/>
    <w:rsid w:val="001348FF"/>
    <w:rsid w:val="001368E3"/>
    <w:rsid w:val="0013744B"/>
    <w:rsid w:val="00140F20"/>
    <w:rsid w:val="00142657"/>
    <w:rsid w:val="001427A8"/>
    <w:rsid w:val="001452A4"/>
    <w:rsid w:val="001629E7"/>
    <w:rsid w:val="001656CD"/>
    <w:rsid w:val="00166DF4"/>
    <w:rsid w:val="00167BBD"/>
    <w:rsid w:val="001702AE"/>
    <w:rsid w:val="001710E5"/>
    <w:rsid w:val="00171DC7"/>
    <w:rsid w:val="001744A3"/>
    <w:rsid w:val="001749E3"/>
    <w:rsid w:val="00181C16"/>
    <w:rsid w:val="00182E55"/>
    <w:rsid w:val="00183821"/>
    <w:rsid w:val="00187F0D"/>
    <w:rsid w:val="00190B29"/>
    <w:rsid w:val="001939CC"/>
    <w:rsid w:val="00195F3D"/>
    <w:rsid w:val="001A0336"/>
    <w:rsid w:val="001A141E"/>
    <w:rsid w:val="001B25C5"/>
    <w:rsid w:val="001B40A5"/>
    <w:rsid w:val="001B449A"/>
    <w:rsid w:val="001C3891"/>
    <w:rsid w:val="001C5491"/>
    <w:rsid w:val="001C5CCA"/>
    <w:rsid w:val="001D2639"/>
    <w:rsid w:val="001D793F"/>
    <w:rsid w:val="001E1732"/>
    <w:rsid w:val="001E24BD"/>
    <w:rsid w:val="001E377A"/>
    <w:rsid w:val="001E3AB9"/>
    <w:rsid w:val="001E737D"/>
    <w:rsid w:val="001E7A58"/>
    <w:rsid w:val="001F2450"/>
    <w:rsid w:val="001F4EA1"/>
    <w:rsid w:val="001F6614"/>
    <w:rsid w:val="001F68B8"/>
    <w:rsid w:val="001F6D3E"/>
    <w:rsid w:val="00201098"/>
    <w:rsid w:val="0020139D"/>
    <w:rsid w:val="0020405E"/>
    <w:rsid w:val="002042CA"/>
    <w:rsid w:val="00210DDE"/>
    <w:rsid w:val="00220637"/>
    <w:rsid w:val="00222D00"/>
    <w:rsid w:val="0023009D"/>
    <w:rsid w:val="00235B3C"/>
    <w:rsid w:val="00244EEF"/>
    <w:rsid w:val="00250E97"/>
    <w:rsid w:val="002526C3"/>
    <w:rsid w:val="00255996"/>
    <w:rsid w:val="00256A2A"/>
    <w:rsid w:val="00257141"/>
    <w:rsid w:val="00257227"/>
    <w:rsid w:val="00260E58"/>
    <w:rsid w:val="00260EEF"/>
    <w:rsid w:val="002660D3"/>
    <w:rsid w:val="002732FA"/>
    <w:rsid w:val="00274C5E"/>
    <w:rsid w:val="00276057"/>
    <w:rsid w:val="00283D16"/>
    <w:rsid w:val="00285DA3"/>
    <w:rsid w:val="00292EB0"/>
    <w:rsid w:val="0029392A"/>
    <w:rsid w:val="00295BB1"/>
    <w:rsid w:val="00296491"/>
    <w:rsid w:val="002A1E12"/>
    <w:rsid w:val="002A7617"/>
    <w:rsid w:val="002B0E8C"/>
    <w:rsid w:val="002B77B7"/>
    <w:rsid w:val="002C092A"/>
    <w:rsid w:val="002C0D64"/>
    <w:rsid w:val="002C260C"/>
    <w:rsid w:val="002C486C"/>
    <w:rsid w:val="002D0E2B"/>
    <w:rsid w:val="002D2149"/>
    <w:rsid w:val="002D3C82"/>
    <w:rsid w:val="002D6029"/>
    <w:rsid w:val="002D7D8E"/>
    <w:rsid w:val="002E10E4"/>
    <w:rsid w:val="002E38CA"/>
    <w:rsid w:val="002E4476"/>
    <w:rsid w:val="002E715D"/>
    <w:rsid w:val="002E7272"/>
    <w:rsid w:val="002F0A74"/>
    <w:rsid w:val="002F1982"/>
    <w:rsid w:val="002F1E08"/>
    <w:rsid w:val="002F2C0A"/>
    <w:rsid w:val="002F3F5B"/>
    <w:rsid w:val="002F469F"/>
    <w:rsid w:val="002F5955"/>
    <w:rsid w:val="00300B4F"/>
    <w:rsid w:val="00301224"/>
    <w:rsid w:val="0030192A"/>
    <w:rsid w:val="00302218"/>
    <w:rsid w:val="00307ED7"/>
    <w:rsid w:val="00310E1C"/>
    <w:rsid w:val="00312281"/>
    <w:rsid w:val="00314B4D"/>
    <w:rsid w:val="00315A2E"/>
    <w:rsid w:val="00315C9C"/>
    <w:rsid w:val="00317C83"/>
    <w:rsid w:val="00325450"/>
    <w:rsid w:val="003277C1"/>
    <w:rsid w:val="003301D6"/>
    <w:rsid w:val="003307CC"/>
    <w:rsid w:val="00330857"/>
    <w:rsid w:val="00330D57"/>
    <w:rsid w:val="00334F97"/>
    <w:rsid w:val="00342232"/>
    <w:rsid w:val="00345202"/>
    <w:rsid w:val="0034621C"/>
    <w:rsid w:val="0034774C"/>
    <w:rsid w:val="00350954"/>
    <w:rsid w:val="0035546A"/>
    <w:rsid w:val="00356DAE"/>
    <w:rsid w:val="00356F41"/>
    <w:rsid w:val="00360D67"/>
    <w:rsid w:val="003616F1"/>
    <w:rsid w:val="00364F2E"/>
    <w:rsid w:val="003679BC"/>
    <w:rsid w:val="003707F5"/>
    <w:rsid w:val="00371D57"/>
    <w:rsid w:val="00371D5D"/>
    <w:rsid w:val="00373F8E"/>
    <w:rsid w:val="00375386"/>
    <w:rsid w:val="00382FD2"/>
    <w:rsid w:val="00383A35"/>
    <w:rsid w:val="00386630"/>
    <w:rsid w:val="00386D71"/>
    <w:rsid w:val="003878BD"/>
    <w:rsid w:val="003923F0"/>
    <w:rsid w:val="003939C9"/>
    <w:rsid w:val="00394B52"/>
    <w:rsid w:val="003960AB"/>
    <w:rsid w:val="003A0687"/>
    <w:rsid w:val="003A10AA"/>
    <w:rsid w:val="003A1403"/>
    <w:rsid w:val="003A3A91"/>
    <w:rsid w:val="003A5899"/>
    <w:rsid w:val="003A61AA"/>
    <w:rsid w:val="003A68E2"/>
    <w:rsid w:val="003B271F"/>
    <w:rsid w:val="003B3830"/>
    <w:rsid w:val="003B7CCA"/>
    <w:rsid w:val="003B7FDE"/>
    <w:rsid w:val="003C04BA"/>
    <w:rsid w:val="003C2F3F"/>
    <w:rsid w:val="003C5F6B"/>
    <w:rsid w:val="003D4982"/>
    <w:rsid w:val="003E4D5B"/>
    <w:rsid w:val="003F2598"/>
    <w:rsid w:val="003F2FA6"/>
    <w:rsid w:val="003F50BC"/>
    <w:rsid w:val="003F6996"/>
    <w:rsid w:val="00407650"/>
    <w:rsid w:val="00407688"/>
    <w:rsid w:val="00407D77"/>
    <w:rsid w:val="004121DC"/>
    <w:rsid w:val="004157C0"/>
    <w:rsid w:val="00415EF5"/>
    <w:rsid w:val="0041767A"/>
    <w:rsid w:val="00420456"/>
    <w:rsid w:val="00421C66"/>
    <w:rsid w:val="004252DF"/>
    <w:rsid w:val="00425990"/>
    <w:rsid w:val="004306C3"/>
    <w:rsid w:val="00432383"/>
    <w:rsid w:val="004368FC"/>
    <w:rsid w:val="004374C7"/>
    <w:rsid w:val="00437CA8"/>
    <w:rsid w:val="004409AE"/>
    <w:rsid w:val="004409CD"/>
    <w:rsid w:val="00442C52"/>
    <w:rsid w:val="004433F3"/>
    <w:rsid w:val="004438F4"/>
    <w:rsid w:val="00443B87"/>
    <w:rsid w:val="00446DEA"/>
    <w:rsid w:val="0045163A"/>
    <w:rsid w:val="00452229"/>
    <w:rsid w:val="00453637"/>
    <w:rsid w:val="00454B29"/>
    <w:rsid w:val="00455C50"/>
    <w:rsid w:val="004569D9"/>
    <w:rsid w:val="004609FE"/>
    <w:rsid w:val="00460E51"/>
    <w:rsid w:val="00467F26"/>
    <w:rsid w:val="00473A6B"/>
    <w:rsid w:val="00477092"/>
    <w:rsid w:val="00481AD6"/>
    <w:rsid w:val="00482142"/>
    <w:rsid w:val="004828B0"/>
    <w:rsid w:val="00492F05"/>
    <w:rsid w:val="00493E39"/>
    <w:rsid w:val="00493EBE"/>
    <w:rsid w:val="00494F65"/>
    <w:rsid w:val="00496D76"/>
    <w:rsid w:val="00497167"/>
    <w:rsid w:val="00497F04"/>
    <w:rsid w:val="004A3ED0"/>
    <w:rsid w:val="004A4359"/>
    <w:rsid w:val="004A456F"/>
    <w:rsid w:val="004A4933"/>
    <w:rsid w:val="004A4D3C"/>
    <w:rsid w:val="004A4E20"/>
    <w:rsid w:val="004A6B86"/>
    <w:rsid w:val="004A729D"/>
    <w:rsid w:val="004B23BF"/>
    <w:rsid w:val="004B3C93"/>
    <w:rsid w:val="004C1582"/>
    <w:rsid w:val="004C2649"/>
    <w:rsid w:val="004D29FC"/>
    <w:rsid w:val="004D3ACA"/>
    <w:rsid w:val="004D5675"/>
    <w:rsid w:val="004D7BA2"/>
    <w:rsid w:val="004E11DF"/>
    <w:rsid w:val="004E305D"/>
    <w:rsid w:val="004E3E1F"/>
    <w:rsid w:val="004E4AF4"/>
    <w:rsid w:val="004E6558"/>
    <w:rsid w:val="004E6D34"/>
    <w:rsid w:val="004E6FE8"/>
    <w:rsid w:val="004E7FB5"/>
    <w:rsid w:val="004F0471"/>
    <w:rsid w:val="004F0FFF"/>
    <w:rsid w:val="004F1F3B"/>
    <w:rsid w:val="004F3E24"/>
    <w:rsid w:val="004F6309"/>
    <w:rsid w:val="004F6692"/>
    <w:rsid w:val="004F7905"/>
    <w:rsid w:val="004F7C5C"/>
    <w:rsid w:val="005001BF"/>
    <w:rsid w:val="00503187"/>
    <w:rsid w:val="00503DDA"/>
    <w:rsid w:val="00506AAF"/>
    <w:rsid w:val="005075B6"/>
    <w:rsid w:val="005079FB"/>
    <w:rsid w:val="00510F34"/>
    <w:rsid w:val="00517527"/>
    <w:rsid w:val="005222A8"/>
    <w:rsid w:val="00522F6E"/>
    <w:rsid w:val="0052572F"/>
    <w:rsid w:val="00526A44"/>
    <w:rsid w:val="005303F1"/>
    <w:rsid w:val="005307C7"/>
    <w:rsid w:val="00531022"/>
    <w:rsid w:val="005347B2"/>
    <w:rsid w:val="005373F5"/>
    <w:rsid w:val="00540F44"/>
    <w:rsid w:val="005410DC"/>
    <w:rsid w:val="005422F6"/>
    <w:rsid w:val="00544E73"/>
    <w:rsid w:val="005475E5"/>
    <w:rsid w:val="00554468"/>
    <w:rsid w:val="00555672"/>
    <w:rsid w:val="005617C3"/>
    <w:rsid w:val="00562427"/>
    <w:rsid w:val="0056477E"/>
    <w:rsid w:val="00565034"/>
    <w:rsid w:val="005656AE"/>
    <w:rsid w:val="005717A5"/>
    <w:rsid w:val="00576B26"/>
    <w:rsid w:val="0057702A"/>
    <w:rsid w:val="005774DE"/>
    <w:rsid w:val="00580692"/>
    <w:rsid w:val="00580E7C"/>
    <w:rsid w:val="00581B7E"/>
    <w:rsid w:val="0058208A"/>
    <w:rsid w:val="00584DDB"/>
    <w:rsid w:val="0058518F"/>
    <w:rsid w:val="00586D3B"/>
    <w:rsid w:val="005876F3"/>
    <w:rsid w:val="005910A1"/>
    <w:rsid w:val="005941A6"/>
    <w:rsid w:val="005945DD"/>
    <w:rsid w:val="00595046"/>
    <w:rsid w:val="005A0C4E"/>
    <w:rsid w:val="005A1D63"/>
    <w:rsid w:val="005A27D8"/>
    <w:rsid w:val="005A5990"/>
    <w:rsid w:val="005A6CDD"/>
    <w:rsid w:val="005A7FD0"/>
    <w:rsid w:val="005B11E2"/>
    <w:rsid w:val="005B1F3F"/>
    <w:rsid w:val="005B6D9A"/>
    <w:rsid w:val="005B7388"/>
    <w:rsid w:val="005C0006"/>
    <w:rsid w:val="005C2458"/>
    <w:rsid w:val="005C6FD5"/>
    <w:rsid w:val="005D09E9"/>
    <w:rsid w:val="005D2E04"/>
    <w:rsid w:val="005D4F26"/>
    <w:rsid w:val="005D5FEF"/>
    <w:rsid w:val="005D6620"/>
    <w:rsid w:val="005E1195"/>
    <w:rsid w:val="005E11E2"/>
    <w:rsid w:val="005E4221"/>
    <w:rsid w:val="005E4BAB"/>
    <w:rsid w:val="005E4E3B"/>
    <w:rsid w:val="005E5FA3"/>
    <w:rsid w:val="005F0EBD"/>
    <w:rsid w:val="005F1CF6"/>
    <w:rsid w:val="005F3973"/>
    <w:rsid w:val="005F46AF"/>
    <w:rsid w:val="005F7B84"/>
    <w:rsid w:val="00600189"/>
    <w:rsid w:val="006006B8"/>
    <w:rsid w:val="0060112B"/>
    <w:rsid w:val="00603766"/>
    <w:rsid w:val="00603B89"/>
    <w:rsid w:val="00604875"/>
    <w:rsid w:val="00604E33"/>
    <w:rsid w:val="00606B64"/>
    <w:rsid w:val="006079B3"/>
    <w:rsid w:val="006108D4"/>
    <w:rsid w:val="0061299A"/>
    <w:rsid w:val="006217E4"/>
    <w:rsid w:val="00630147"/>
    <w:rsid w:val="00631DB9"/>
    <w:rsid w:val="00632811"/>
    <w:rsid w:val="00634DF4"/>
    <w:rsid w:val="00635295"/>
    <w:rsid w:val="00636278"/>
    <w:rsid w:val="00636591"/>
    <w:rsid w:val="006370AE"/>
    <w:rsid w:val="00640057"/>
    <w:rsid w:val="00640300"/>
    <w:rsid w:val="00644A03"/>
    <w:rsid w:val="00644F1B"/>
    <w:rsid w:val="00644F62"/>
    <w:rsid w:val="006526CA"/>
    <w:rsid w:val="00652741"/>
    <w:rsid w:val="00652B88"/>
    <w:rsid w:val="00654009"/>
    <w:rsid w:val="00655839"/>
    <w:rsid w:val="00655B32"/>
    <w:rsid w:val="00663884"/>
    <w:rsid w:val="006638DA"/>
    <w:rsid w:val="00664B7B"/>
    <w:rsid w:val="006707F7"/>
    <w:rsid w:val="00671383"/>
    <w:rsid w:val="00672B35"/>
    <w:rsid w:val="00673C45"/>
    <w:rsid w:val="0067480B"/>
    <w:rsid w:val="006814E5"/>
    <w:rsid w:val="00683F89"/>
    <w:rsid w:val="006858E0"/>
    <w:rsid w:val="006876B6"/>
    <w:rsid w:val="00693C7F"/>
    <w:rsid w:val="006961AE"/>
    <w:rsid w:val="00697904"/>
    <w:rsid w:val="006A2DC8"/>
    <w:rsid w:val="006A36E0"/>
    <w:rsid w:val="006A70AB"/>
    <w:rsid w:val="006A760E"/>
    <w:rsid w:val="006B5169"/>
    <w:rsid w:val="006B6C25"/>
    <w:rsid w:val="006C28FC"/>
    <w:rsid w:val="006C36F5"/>
    <w:rsid w:val="006C40FD"/>
    <w:rsid w:val="006C5035"/>
    <w:rsid w:val="006C6DD4"/>
    <w:rsid w:val="006C76ED"/>
    <w:rsid w:val="006C7B98"/>
    <w:rsid w:val="006D03F6"/>
    <w:rsid w:val="006D1118"/>
    <w:rsid w:val="006D1BE4"/>
    <w:rsid w:val="006D1C5A"/>
    <w:rsid w:val="006D58F7"/>
    <w:rsid w:val="006D5DD5"/>
    <w:rsid w:val="006E0DB8"/>
    <w:rsid w:val="006E21DF"/>
    <w:rsid w:val="006E59B7"/>
    <w:rsid w:val="006E7741"/>
    <w:rsid w:val="006F0F03"/>
    <w:rsid w:val="006F2D2A"/>
    <w:rsid w:val="006F5624"/>
    <w:rsid w:val="006F5999"/>
    <w:rsid w:val="00702EE5"/>
    <w:rsid w:val="007047EC"/>
    <w:rsid w:val="00705AE0"/>
    <w:rsid w:val="0071311C"/>
    <w:rsid w:val="0071470E"/>
    <w:rsid w:val="00715F11"/>
    <w:rsid w:val="00726858"/>
    <w:rsid w:val="00736391"/>
    <w:rsid w:val="0074123E"/>
    <w:rsid w:val="00742D0E"/>
    <w:rsid w:val="007508C4"/>
    <w:rsid w:val="00751F17"/>
    <w:rsid w:val="0075275B"/>
    <w:rsid w:val="00753338"/>
    <w:rsid w:val="0076057C"/>
    <w:rsid w:val="00761912"/>
    <w:rsid w:val="00762335"/>
    <w:rsid w:val="00762F55"/>
    <w:rsid w:val="00767D3D"/>
    <w:rsid w:val="00772B24"/>
    <w:rsid w:val="00772E87"/>
    <w:rsid w:val="00774BD0"/>
    <w:rsid w:val="007754B0"/>
    <w:rsid w:val="007775C5"/>
    <w:rsid w:val="00777FD0"/>
    <w:rsid w:val="00784A21"/>
    <w:rsid w:val="00791E8A"/>
    <w:rsid w:val="00794674"/>
    <w:rsid w:val="00794B66"/>
    <w:rsid w:val="00795653"/>
    <w:rsid w:val="007A0D5A"/>
    <w:rsid w:val="007A14EF"/>
    <w:rsid w:val="007A32D7"/>
    <w:rsid w:val="007A34D5"/>
    <w:rsid w:val="007A3B02"/>
    <w:rsid w:val="007A68F5"/>
    <w:rsid w:val="007B75D9"/>
    <w:rsid w:val="007C547D"/>
    <w:rsid w:val="007C7968"/>
    <w:rsid w:val="007C797E"/>
    <w:rsid w:val="007D6988"/>
    <w:rsid w:val="007D69DE"/>
    <w:rsid w:val="007D75F6"/>
    <w:rsid w:val="007D7FB0"/>
    <w:rsid w:val="007E4487"/>
    <w:rsid w:val="007E5958"/>
    <w:rsid w:val="007E65E6"/>
    <w:rsid w:val="007E6E15"/>
    <w:rsid w:val="007F1D17"/>
    <w:rsid w:val="00801C30"/>
    <w:rsid w:val="008028D7"/>
    <w:rsid w:val="0080365C"/>
    <w:rsid w:val="008054F6"/>
    <w:rsid w:val="00807547"/>
    <w:rsid w:val="00811050"/>
    <w:rsid w:val="00811181"/>
    <w:rsid w:val="0081455F"/>
    <w:rsid w:val="00814888"/>
    <w:rsid w:val="00815B72"/>
    <w:rsid w:val="0081678B"/>
    <w:rsid w:val="00821E64"/>
    <w:rsid w:val="00827E9A"/>
    <w:rsid w:val="0083091D"/>
    <w:rsid w:val="00831A99"/>
    <w:rsid w:val="00833704"/>
    <w:rsid w:val="00837678"/>
    <w:rsid w:val="00840E48"/>
    <w:rsid w:val="00841120"/>
    <w:rsid w:val="008419E6"/>
    <w:rsid w:val="00851A4A"/>
    <w:rsid w:val="00852623"/>
    <w:rsid w:val="00852727"/>
    <w:rsid w:val="00853A55"/>
    <w:rsid w:val="00853B2E"/>
    <w:rsid w:val="0085663A"/>
    <w:rsid w:val="00861B81"/>
    <w:rsid w:val="008725CF"/>
    <w:rsid w:val="008745A2"/>
    <w:rsid w:val="00876197"/>
    <w:rsid w:val="00882101"/>
    <w:rsid w:val="00882102"/>
    <w:rsid w:val="0088275C"/>
    <w:rsid w:val="00882920"/>
    <w:rsid w:val="0088475B"/>
    <w:rsid w:val="008850C2"/>
    <w:rsid w:val="00885D1F"/>
    <w:rsid w:val="00886757"/>
    <w:rsid w:val="00887960"/>
    <w:rsid w:val="008916B3"/>
    <w:rsid w:val="00891E5B"/>
    <w:rsid w:val="00894473"/>
    <w:rsid w:val="0089520F"/>
    <w:rsid w:val="008966BB"/>
    <w:rsid w:val="008A2187"/>
    <w:rsid w:val="008A2975"/>
    <w:rsid w:val="008A58F3"/>
    <w:rsid w:val="008A6168"/>
    <w:rsid w:val="008B0D1E"/>
    <w:rsid w:val="008B2A8C"/>
    <w:rsid w:val="008B4B34"/>
    <w:rsid w:val="008C08FF"/>
    <w:rsid w:val="008C0AA1"/>
    <w:rsid w:val="008C44D5"/>
    <w:rsid w:val="008C4D76"/>
    <w:rsid w:val="008C5311"/>
    <w:rsid w:val="008C7E65"/>
    <w:rsid w:val="008D275C"/>
    <w:rsid w:val="008D39BF"/>
    <w:rsid w:val="008D3BBC"/>
    <w:rsid w:val="008D4C3B"/>
    <w:rsid w:val="008D4ED9"/>
    <w:rsid w:val="008D543B"/>
    <w:rsid w:val="008D74A8"/>
    <w:rsid w:val="008E0808"/>
    <w:rsid w:val="008E17BA"/>
    <w:rsid w:val="008E452B"/>
    <w:rsid w:val="008E76C4"/>
    <w:rsid w:val="008F4109"/>
    <w:rsid w:val="008F5333"/>
    <w:rsid w:val="009019D2"/>
    <w:rsid w:val="00903463"/>
    <w:rsid w:val="009034A0"/>
    <w:rsid w:val="00903F81"/>
    <w:rsid w:val="00904D3A"/>
    <w:rsid w:val="0090519C"/>
    <w:rsid w:val="00906C70"/>
    <w:rsid w:val="00907C3F"/>
    <w:rsid w:val="00907EBC"/>
    <w:rsid w:val="00910410"/>
    <w:rsid w:val="009121CE"/>
    <w:rsid w:val="0091544B"/>
    <w:rsid w:val="00917439"/>
    <w:rsid w:val="009178B3"/>
    <w:rsid w:val="00917A85"/>
    <w:rsid w:val="00922A30"/>
    <w:rsid w:val="0092317D"/>
    <w:rsid w:val="0092339C"/>
    <w:rsid w:val="00923439"/>
    <w:rsid w:val="009254C1"/>
    <w:rsid w:val="00930062"/>
    <w:rsid w:val="00932DCA"/>
    <w:rsid w:val="00932F05"/>
    <w:rsid w:val="009359B4"/>
    <w:rsid w:val="00936B64"/>
    <w:rsid w:val="00937C31"/>
    <w:rsid w:val="0094534F"/>
    <w:rsid w:val="00945389"/>
    <w:rsid w:val="00946678"/>
    <w:rsid w:val="009538F8"/>
    <w:rsid w:val="00954949"/>
    <w:rsid w:val="00963CC8"/>
    <w:rsid w:val="00964BF5"/>
    <w:rsid w:val="00965B71"/>
    <w:rsid w:val="009710A7"/>
    <w:rsid w:val="0097160D"/>
    <w:rsid w:val="009730D6"/>
    <w:rsid w:val="009742C6"/>
    <w:rsid w:val="009867BD"/>
    <w:rsid w:val="009869EE"/>
    <w:rsid w:val="00987111"/>
    <w:rsid w:val="009926D1"/>
    <w:rsid w:val="009A03E9"/>
    <w:rsid w:val="009A0F87"/>
    <w:rsid w:val="009A2B35"/>
    <w:rsid w:val="009A3044"/>
    <w:rsid w:val="009A5217"/>
    <w:rsid w:val="009A6656"/>
    <w:rsid w:val="009A6AFC"/>
    <w:rsid w:val="009A7A07"/>
    <w:rsid w:val="009A7F53"/>
    <w:rsid w:val="009B1597"/>
    <w:rsid w:val="009C1610"/>
    <w:rsid w:val="009C3422"/>
    <w:rsid w:val="009C410D"/>
    <w:rsid w:val="009C5322"/>
    <w:rsid w:val="009C598E"/>
    <w:rsid w:val="009D1772"/>
    <w:rsid w:val="009D1899"/>
    <w:rsid w:val="009D378F"/>
    <w:rsid w:val="009E066D"/>
    <w:rsid w:val="009F4631"/>
    <w:rsid w:val="00A01071"/>
    <w:rsid w:val="00A02B84"/>
    <w:rsid w:val="00A03261"/>
    <w:rsid w:val="00A04B19"/>
    <w:rsid w:val="00A06575"/>
    <w:rsid w:val="00A06C95"/>
    <w:rsid w:val="00A1119D"/>
    <w:rsid w:val="00A1454F"/>
    <w:rsid w:val="00A16BEA"/>
    <w:rsid w:val="00A17157"/>
    <w:rsid w:val="00A17453"/>
    <w:rsid w:val="00A21CA3"/>
    <w:rsid w:val="00A2431B"/>
    <w:rsid w:val="00A26971"/>
    <w:rsid w:val="00A272D8"/>
    <w:rsid w:val="00A30EF7"/>
    <w:rsid w:val="00A31B1E"/>
    <w:rsid w:val="00A338F5"/>
    <w:rsid w:val="00A33EF3"/>
    <w:rsid w:val="00A340EB"/>
    <w:rsid w:val="00A35319"/>
    <w:rsid w:val="00A35460"/>
    <w:rsid w:val="00A35619"/>
    <w:rsid w:val="00A362AA"/>
    <w:rsid w:val="00A368B5"/>
    <w:rsid w:val="00A37B5D"/>
    <w:rsid w:val="00A413E9"/>
    <w:rsid w:val="00A44D9D"/>
    <w:rsid w:val="00A45669"/>
    <w:rsid w:val="00A45960"/>
    <w:rsid w:val="00A45D0D"/>
    <w:rsid w:val="00A4726C"/>
    <w:rsid w:val="00A500EF"/>
    <w:rsid w:val="00A56C59"/>
    <w:rsid w:val="00A60151"/>
    <w:rsid w:val="00A659B9"/>
    <w:rsid w:val="00A6609F"/>
    <w:rsid w:val="00A66C23"/>
    <w:rsid w:val="00A70888"/>
    <w:rsid w:val="00A716EC"/>
    <w:rsid w:val="00A72951"/>
    <w:rsid w:val="00A736D0"/>
    <w:rsid w:val="00A75350"/>
    <w:rsid w:val="00A82AFB"/>
    <w:rsid w:val="00A83188"/>
    <w:rsid w:val="00A848C6"/>
    <w:rsid w:val="00A92687"/>
    <w:rsid w:val="00A933C2"/>
    <w:rsid w:val="00A95915"/>
    <w:rsid w:val="00A979C1"/>
    <w:rsid w:val="00AA03C7"/>
    <w:rsid w:val="00AA2D53"/>
    <w:rsid w:val="00AA690B"/>
    <w:rsid w:val="00AA7B3F"/>
    <w:rsid w:val="00AB06AD"/>
    <w:rsid w:val="00AB1BC9"/>
    <w:rsid w:val="00AB60D9"/>
    <w:rsid w:val="00AB7B7D"/>
    <w:rsid w:val="00AB7F65"/>
    <w:rsid w:val="00AC13D1"/>
    <w:rsid w:val="00AC2E4B"/>
    <w:rsid w:val="00AC7341"/>
    <w:rsid w:val="00AD373A"/>
    <w:rsid w:val="00AD3E00"/>
    <w:rsid w:val="00AD4941"/>
    <w:rsid w:val="00AD4F95"/>
    <w:rsid w:val="00AD539A"/>
    <w:rsid w:val="00AD7F1B"/>
    <w:rsid w:val="00AE0E39"/>
    <w:rsid w:val="00AE2AF2"/>
    <w:rsid w:val="00AE2C4D"/>
    <w:rsid w:val="00AE512E"/>
    <w:rsid w:val="00AE6BD6"/>
    <w:rsid w:val="00AE7C7E"/>
    <w:rsid w:val="00AE7F89"/>
    <w:rsid w:val="00AF11F8"/>
    <w:rsid w:val="00AF20F6"/>
    <w:rsid w:val="00AF2D3D"/>
    <w:rsid w:val="00B01A27"/>
    <w:rsid w:val="00B04BFE"/>
    <w:rsid w:val="00B05F5D"/>
    <w:rsid w:val="00B17D46"/>
    <w:rsid w:val="00B20DDE"/>
    <w:rsid w:val="00B21773"/>
    <w:rsid w:val="00B277F0"/>
    <w:rsid w:val="00B3183A"/>
    <w:rsid w:val="00B31E22"/>
    <w:rsid w:val="00B321A7"/>
    <w:rsid w:val="00B335BF"/>
    <w:rsid w:val="00B34C6E"/>
    <w:rsid w:val="00B37A02"/>
    <w:rsid w:val="00B40D22"/>
    <w:rsid w:val="00B40F5D"/>
    <w:rsid w:val="00B41649"/>
    <w:rsid w:val="00B417EC"/>
    <w:rsid w:val="00B44126"/>
    <w:rsid w:val="00B460C0"/>
    <w:rsid w:val="00B47D28"/>
    <w:rsid w:val="00B5022A"/>
    <w:rsid w:val="00B534E9"/>
    <w:rsid w:val="00B53B34"/>
    <w:rsid w:val="00B62F83"/>
    <w:rsid w:val="00B63856"/>
    <w:rsid w:val="00B63F8B"/>
    <w:rsid w:val="00B64299"/>
    <w:rsid w:val="00B64CF0"/>
    <w:rsid w:val="00B6606B"/>
    <w:rsid w:val="00B67590"/>
    <w:rsid w:val="00B702A7"/>
    <w:rsid w:val="00B72EEF"/>
    <w:rsid w:val="00B77CD6"/>
    <w:rsid w:val="00B83B87"/>
    <w:rsid w:val="00B905A5"/>
    <w:rsid w:val="00B90D88"/>
    <w:rsid w:val="00B91837"/>
    <w:rsid w:val="00B9464A"/>
    <w:rsid w:val="00B9589E"/>
    <w:rsid w:val="00B9730D"/>
    <w:rsid w:val="00BA2E05"/>
    <w:rsid w:val="00BA4690"/>
    <w:rsid w:val="00BA4D43"/>
    <w:rsid w:val="00BA6D49"/>
    <w:rsid w:val="00BA7865"/>
    <w:rsid w:val="00BB2DBF"/>
    <w:rsid w:val="00BB402B"/>
    <w:rsid w:val="00BB6315"/>
    <w:rsid w:val="00BB6CD4"/>
    <w:rsid w:val="00BB7621"/>
    <w:rsid w:val="00BB7C4B"/>
    <w:rsid w:val="00BC1865"/>
    <w:rsid w:val="00BC46D4"/>
    <w:rsid w:val="00BC4945"/>
    <w:rsid w:val="00BC5710"/>
    <w:rsid w:val="00BC6C1D"/>
    <w:rsid w:val="00BD6E5D"/>
    <w:rsid w:val="00BD7913"/>
    <w:rsid w:val="00BE59B3"/>
    <w:rsid w:val="00BE6F03"/>
    <w:rsid w:val="00BE6F86"/>
    <w:rsid w:val="00BE71A3"/>
    <w:rsid w:val="00BF2C2E"/>
    <w:rsid w:val="00BF776A"/>
    <w:rsid w:val="00C015AE"/>
    <w:rsid w:val="00C01A4F"/>
    <w:rsid w:val="00C1151A"/>
    <w:rsid w:val="00C122F7"/>
    <w:rsid w:val="00C154FC"/>
    <w:rsid w:val="00C172E1"/>
    <w:rsid w:val="00C20CAA"/>
    <w:rsid w:val="00C22277"/>
    <w:rsid w:val="00C373AE"/>
    <w:rsid w:val="00C379B6"/>
    <w:rsid w:val="00C418C1"/>
    <w:rsid w:val="00C43B93"/>
    <w:rsid w:val="00C44259"/>
    <w:rsid w:val="00C442CE"/>
    <w:rsid w:val="00C44737"/>
    <w:rsid w:val="00C473A1"/>
    <w:rsid w:val="00C47F9C"/>
    <w:rsid w:val="00C5020C"/>
    <w:rsid w:val="00C508F1"/>
    <w:rsid w:val="00C50DAB"/>
    <w:rsid w:val="00C522C3"/>
    <w:rsid w:val="00C5240C"/>
    <w:rsid w:val="00C52B65"/>
    <w:rsid w:val="00C54C30"/>
    <w:rsid w:val="00C60B3E"/>
    <w:rsid w:val="00C61871"/>
    <w:rsid w:val="00C62EF1"/>
    <w:rsid w:val="00C663C3"/>
    <w:rsid w:val="00C66F0F"/>
    <w:rsid w:val="00C67CDD"/>
    <w:rsid w:val="00C735DB"/>
    <w:rsid w:val="00C742C0"/>
    <w:rsid w:val="00C74BF1"/>
    <w:rsid w:val="00C75A4D"/>
    <w:rsid w:val="00C75DBC"/>
    <w:rsid w:val="00C75E5F"/>
    <w:rsid w:val="00C8547D"/>
    <w:rsid w:val="00C91C5A"/>
    <w:rsid w:val="00C9264A"/>
    <w:rsid w:val="00C93844"/>
    <w:rsid w:val="00CA00E9"/>
    <w:rsid w:val="00CA16CE"/>
    <w:rsid w:val="00CA275E"/>
    <w:rsid w:val="00CA377C"/>
    <w:rsid w:val="00CA3CA9"/>
    <w:rsid w:val="00CA6DBD"/>
    <w:rsid w:val="00CB4F96"/>
    <w:rsid w:val="00CC4C1A"/>
    <w:rsid w:val="00CC59AF"/>
    <w:rsid w:val="00CC768F"/>
    <w:rsid w:val="00CC7F63"/>
    <w:rsid w:val="00CD1B7A"/>
    <w:rsid w:val="00CD44A9"/>
    <w:rsid w:val="00CD52D7"/>
    <w:rsid w:val="00CD62F1"/>
    <w:rsid w:val="00CD798C"/>
    <w:rsid w:val="00CE05E1"/>
    <w:rsid w:val="00CE07A7"/>
    <w:rsid w:val="00CE0AC6"/>
    <w:rsid w:val="00CE3107"/>
    <w:rsid w:val="00CF4C9A"/>
    <w:rsid w:val="00CF5C03"/>
    <w:rsid w:val="00CF6A9F"/>
    <w:rsid w:val="00D0236C"/>
    <w:rsid w:val="00D02DB2"/>
    <w:rsid w:val="00D075DD"/>
    <w:rsid w:val="00D11233"/>
    <w:rsid w:val="00D115B1"/>
    <w:rsid w:val="00D131F4"/>
    <w:rsid w:val="00D1384A"/>
    <w:rsid w:val="00D153ED"/>
    <w:rsid w:val="00D15DAE"/>
    <w:rsid w:val="00D16C5D"/>
    <w:rsid w:val="00D17848"/>
    <w:rsid w:val="00D22ACA"/>
    <w:rsid w:val="00D2317C"/>
    <w:rsid w:val="00D232AB"/>
    <w:rsid w:val="00D25525"/>
    <w:rsid w:val="00D26F61"/>
    <w:rsid w:val="00D30E32"/>
    <w:rsid w:val="00D31EB1"/>
    <w:rsid w:val="00D333FA"/>
    <w:rsid w:val="00D3453F"/>
    <w:rsid w:val="00D3502E"/>
    <w:rsid w:val="00D35678"/>
    <w:rsid w:val="00D368F4"/>
    <w:rsid w:val="00D36960"/>
    <w:rsid w:val="00D45DCC"/>
    <w:rsid w:val="00D466EC"/>
    <w:rsid w:val="00D46D33"/>
    <w:rsid w:val="00D46F42"/>
    <w:rsid w:val="00D4735E"/>
    <w:rsid w:val="00D47DF2"/>
    <w:rsid w:val="00D51132"/>
    <w:rsid w:val="00D51F15"/>
    <w:rsid w:val="00D53EE0"/>
    <w:rsid w:val="00D55544"/>
    <w:rsid w:val="00D60A4E"/>
    <w:rsid w:val="00D61BF0"/>
    <w:rsid w:val="00D65DE1"/>
    <w:rsid w:val="00D709BC"/>
    <w:rsid w:val="00D71C12"/>
    <w:rsid w:val="00D72857"/>
    <w:rsid w:val="00D72EAC"/>
    <w:rsid w:val="00D74A4D"/>
    <w:rsid w:val="00D7572B"/>
    <w:rsid w:val="00D75D77"/>
    <w:rsid w:val="00D7668C"/>
    <w:rsid w:val="00D77621"/>
    <w:rsid w:val="00D778A6"/>
    <w:rsid w:val="00D77BBA"/>
    <w:rsid w:val="00D77D3D"/>
    <w:rsid w:val="00D81663"/>
    <w:rsid w:val="00D82E7D"/>
    <w:rsid w:val="00D83511"/>
    <w:rsid w:val="00D83705"/>
    <w:rsid w:val="00D840D1"/>
    <w:rsid w:val="00DA1049"/>
    <w:rsid w:val="00DA1C5D"/>
    <w:rsid w:val="00DA3A7F"/>
    <w:rsid w:val="00DA5E73"/>
    <w:rsid w:val="00DB6345"/>
    <w:rsid w:val="00DC01F8"/>
    <w:rsid w:val="00DC18C6"/>
    <w:rsid w:val="00DC753C"/>
    <w:rsid w:val="00DD1C68"/>
    <w:rsid w:val="00DD34CE"/>
    <w:rsid w:val="00DD38DA"/>
    <w:rsid w:val="00DD4BF5"/>
    <w:rsid w:val="00DE2312"/>
    <w:rsid w:val="00DE34AB"/>
    <w:rsid w:val="00DE3EA7"/>
    <w:rsid w:val="00DE685C"/>
    <w:rsid w:val="00DF036C"/>
    <w:rsid w:val="00DF37D3"/>
    <w:rsid w:val="00DF521A"/>
    <w:rsid w:val="00E06173"/>
    <w:rsid w:val="00E0755D"/>
    <w:rsid w:val="00E12317"/>
    <w:rsid w:val="00E14C20"/>
    <w:rsid w:val="00E20479"/>
    <w:rsid w:val="00E23746"/>
    <w:rsid w:val="00E2394C"/>
    <w:rsid w:val="00E23AA4"/>
    <w:rsid w:val="00E24816"/>
    <w:rsid w:val="00E26A21"/>
    <w:rsid w:val="00E31CF8"/>
    <w:rsid w:val="00E34261"/>
    <w:rsid w:val="00E3559F"/>
    <w:rsid w:val="00E375B2"/>
    <w:rsid w:val="00E43A4B"/>
    <w:rsid w:val="00E52D4D"/>
    <w:rsid w:val="00E55801"/>
    <w:rsid w:val="00E55892"/>
    <w:rsid w:val="00E567B0"/>
    <w:rsid w:val="00E56859"/>
    <w:rsid w:val="00E57455"/>
    <w:rsid w:val="00E57D13"/>
    <w:rsid w:val="00E623A9"/>
    <w:rsid w:val="00E648B5"/>
    <w:rsid w:val="00E64C1B"/>
    <w:rsid w:val="00E676BB"/>
    <w:rsid w:val="00E713BE"/>
    <w:rsid w:val="00E72878"/>
    <w:rsid w:val="00E729C3"/>
    <w:rsid w:val="00E74572"/>
    <w:rsid w:val="00E7662D"/>
    <w:rsid w:val="00E829C8"/>
    <w:rsid w:val="00E840A9"/>
    <w:rsid w:val="00E84E0D"/>
    <w:rsid w:val="00E86748"/>
    <w:rsid w:val="00E926E6"/>
    <w:rsid w:val="00E9309B"/>
    <w:rsid w:val="00E9768B"/>
    <w:rsid w:val="00EA0B81"/>
    <w:rsid w:val="00EA2384"/>
    <w:rsid w:val="00EA2C16"/>
    <w:rsid w:val="00EA3128"/>
    <w:rsid w:val="00EA652E"/>
    <w:rsid w:val="00EA75FB"/>
    <w:rsid w:val="00EA76B2"/>
    <w:rsid w:val="00EB1656"/>
    <w:rsid w:val="00EB209C"/>
    <w:rsid w:val="00EB4A9F"/>
    <w:rsid w:val="00EB6503"/>
    <w:rsid w:val="00EB6687"/>
    <w:rsid w:val="00EC002C"/>
    <w:rsid w:val="00EC02FE"/>
    <w:rsid w:val="00EC13A5"/>
    <w:rsid w:val="00EC2CE7"/>
    <w:rsid w:val="00ED28F8"/>
    <w:rsid w:val="00ED3306"/>
    <w:rsid w:val="00ED7D94"/>
    <w:rsid w:val="00EE0F90"/>
    <w:rsid w:val="00EE3425"/>
    <w:rsid w:val="00EE6E88"/>
    <w:rsid w:val="00EF1636"/>
    <w:rsid w:val="00EF5657"/>
    <w:rsid w:val="00F03C2C"/>
    <w:rsid w:val="00F04F64"/>
    <w:rsid w:val="00F06745"/>
    <w:rsid w:val="00F110A0"/>
    <w:rsid w:val="00F1273B"/>
    <w:rsid w:val="00F12A82"/>
    <w:rsid w:val="00F12CD0"/>
    <w:rsid w:val="00F1343A"/>
    <w:rsid w:val="00F21F5A"/>
    <w:rsid w:val="00F233C5"/>
    <w:rsid w:val="00F24256"/>
    <w:rsid w:val="00F258D5"/>
    <w:rsid w:val="00F25F5E"/>
    <w:rsid w:val="00F266BE"/>
    <w:rsid w:val="00F309E2"/>
    <w:rsid w:val="00F32F05"/>
    <w:rsid w:val="00F33118"/>
    <w:rsid w:val="00F3384A"/>
    <w:rsid w:val="00F3652F"/>
    <w:rsid w:val="00F41890"/>
    <w:rsid w:val="00F45913"/>
    <w:rsid w:val="00F45C65"/>
    <w:rsid w:val="00F55330"/>
    <w:rsid w:val="00F55FC4"/>
    <w:rsid w:val="00F61F45"/>
    <w:rsid w:val="00F62CB8"/>
    <w:rsid w:val="00F64B67"/>
    <w:rsid w:val="00F65EA9"/>
    <w:rsid w:val="00F749A1"/>
    <w:rsid w:val="00F75ADE"/>
    <w:rsid w:val="00F872BC"/>
    <w:rsid w:val="00F87D25"/>
    <w:rsid w:val="00F87E59"/>
    <w:rsid w:val="00F90A24"/>
    <w:rsid w:val="00F9306C"/>
    <w:rsid w:val="00F9474B"/>
    <w:rsid w:val="00F94BC5"/>
    <w:rsid w:val="00F96586"/>
    <w:rsid w:val="00F9733A"/>
    <w:rsid w:val="00FA11DA"/>
    <w:rsid w:val="00FA7EE5"/>
    <w:rsid w:val="00FB1F15"/>
    <w:rsid w:val="00FB4E34"/>
    <w:rsid w:val="00FB74DE"/>
    <w:rsid w:val="00FC01A3"/>
    <w:rsid w:val="00FC0319"/>
    <w:rsid w:val="00FC1B2B"/>
    <w:rsid w:val="00FC47E2"/>
    <w:rsid w:val="00FC4805"/>
    <w:rsid w:val="00FC7085"/>
    <w:rsid w:val="00FD3F54"/>
    <w:rsid w:val="00FE0D56"/>
    <w:rsid w:val="00FE281A"/>
    <w:rsid w:val="00FE2C65"/>
    <w:rsid w:val="00FE6035"/>
    <w:rsid w:val="00FE6270"/>
    <w:rsid w:val="00FE64E1"/>
    <w:rsid w:val="00FF575A"/>
    <w:rsid w:val="00FF656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2"/>
    <o:shapelayout v:ext="edit">
      <o:idmap v:ext="edit" data="1"/>
    </o:shapelayout>
  </w:shapeDefaults>
  <w:decimalSymbol w:val=","/>
  <w:listSeparator w:val=";"/>
  <w14:docId w14:val="0CCD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59"/>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2C3"/>
  </w:style>
  <w:style w:type="paragraph" w:styleId="Ttulo1">
    <w:name w:val="heading 1"/>
    <w:basedOn w:val="Normal"/>
    <w:next w:val="Normal"/>
    <w:link w:val="Ttulo1Car"/>
    <w:uiPriority w:val="9"/>
    <w:qFormat/>
    <w:rsid w:val="00777FD0"/>
    <w:pPr>
      <w:keepNext/>
      <w:keepLines/>
      <w:numPr>
        <w:numId w:val="3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77FD0"/>
    <w:pPr>
      <w:keepNext/>
      <w:keepLines/>
      <w:numPr>
        <w:ilvl w:val="1"/>
        <w:numId w:val="3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E5D"/>
    <w:pPr>
      <w:keepNext/>
      <w:keepLines/>
      <w:numPr>
        <w:ilvl w:val="2"/>
        <w:numId w:val="3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D115B1"/>
    <w:pPr>
      <w:keepNext/>
      <w:keepLines/>
      <w:numPr>
        <w:ilvl w:val="3"/>
        <w:numId w:val="3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31A99"/>
    <w:pPr>
      <w:keepNext/>
      <w:keepLines/>
      <w:numPr>
        <w:ilvl w:val="4"/>
        <w:numId w:val="3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67590"/>
    <w:pPr>
      <w:keepNext/>
      <w:keepLines/>
      <w:numPr>
        <w:ilvl w:val="5"/>
        <w:numId w:val="3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A413E9"/>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413E9"/>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413E9"/>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110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11050"/>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777FD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77FD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B1F3F"/>
    <w:pPr>
      <w:ind w:left="720"/>
      <w:contextualSpacing/>
    </w:pPr>
  </w:style>
  <w:style w:type="paragraph" w:styleId="TDC1">
    <w:name w:val="toc 1"/>
    <w:basedOn w:val="Normal"/>
    <w:next w:val="Normal"/>
    <w:autoRedefine/>
    <w:uiPriority w:val="39"/>
    <w:unhideWhenUsed/>
    <w:rsid w:val="00A413E9"/>
    <w:pPr>
      <w:tabs>
        <w:tab w:val="left" w:pos="440"/>
        <w:tab w:val="right" w:leader="dot" w:pos="8949"/>
      </w:tabs>
      <w:spacing w:after="100"/>
    </w:pPr>
  </w:style>
  <w:style w:type="paragraph" w:styleId="TDC2">
    <w:name w:val="toc 2"/>
    <w:basedOn w:val="Normal"/>
    <w:next w:val="Normal"/>
    <w:autoRedefine/>
    <w:uiPriority w:val="39"/>
    <w:unhideWhenUsed/>
    <w:rsid w:val="00A413E9"/>
    <w:pPr>
      <w:spacing w:after="100"/>
    </w:pPr>
  </w:style>
  <w:style w:type="character" w:customStyle="1" w:styleId="Ttulo3Car">
    <w:name w:val="Título 3 Car"/>
    <w:basedOn w:val="Fuentedeprrafopredeter"/>
    <w:link w:val="Ttulo3"/>
    <w:uiPriority w:val="9"/>
    <w:rsid w:val="00BD6E5D"/>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A413E9"/>
    <w:pPr>
      <w:spacing w:after="100"/>
    </w:pPr>
  </w:style>
  <w:style w:type="table" w:styleId="Tablaconcuadrcula">
    <w:name w:val="Table Grid"/>
    <w:basedOn w:val="Tablanormal"/>
    <w:uiPriority w:val="59"/>
    <w:rsid w:val="00D11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15B1"/>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CC59AF"/>
    <w:rPr>
      <w:color w:val="0000FF" w:themeColor="hyperlink"/>
      <w:u w:val="single"/>
    </w:rPr>
  </w:style>
  <w:style w:type="character" w:customStyle="1" w:styleId="Ttulo5Car">
    <w:name w:val="Título 5 Car"/>
    <w:basedOn w:val="Fuentedeprrafopredeter"/>
    <w:link w:val="Ttulo5"/>
    <w:uiPriority w:val="9"/>
    <w:rsid w:val="00831A99"/>
    <w:rPr>
      <w:rFonts w:asciiTheme="majorHAnsi" w:eastAsiaTheme="majorEastAsia" w:hAnsiTheme="majorHAnsi" w:cstheme="majorBidi"/>
      <w:color w:val="243F60" w:themeColor="accent1" w:themeShade="7F"/>
    </w:rPr>
  </w:style>
  <w:style w:type="paragraph" w:styleId="TDC4">
    <w:name w:val="toc 4"/>
    <w:basedOn w:val="Normal"/>
    <w:next w:val="Normal"/>
    <w:autoRedefine/>
    <w:uiPriority w:val="39"/>
    <w:unhideWhenUsed/>
    <w:rsid w:val="00201098"/>
    <w:pPr>
      <w:spacing w:after="100"/>
      <w:ind w:left="660"/>
    </w:pPr>
  </w:style>
  <w:style w:type="paragraph" w:styleId="TDC5">
    <w:name w:val="toc 5"/>
    <w:basedOn w:val="Normal"/>
    <w:next w:val="Normal"/>
    <w:autoRedefine/>
    <w:uiPriority w:val="39"/>
    <w:unhideWhenUsed/>
    <w:rsid w:val="00201098"/>
    <w:pPr>
      <w:spacing w:after="100"/>
      <w:ind w:left="880"/>
    </w:pPr>
  </w:style>
  <w:style w:type="paragraph" w:styleId="Textodeglobo">
    <w:name w:val="Balloon Text"/>
    <w:basedOn w:val="Normal"/>
    <w:link w:val="TextodegloboCar"/>
    <w:uiPriority w:val="99"/>
    <w:semiHidden/>
    <w:unhideWhenUsed/>
    <w:rsid w:val="00604E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E33"/>
    <w:rPr>
      <w:rFonts w:ascii="Tahoma" w:hAnsi="Tahoma" w:cs="Tahoma"/>
      <w:sz w:val="16"/>
      <w:szCs w:val="16"/>
    </w:rPr>
  </w:style>
  <w:style w:type="character" w:styleId="Refdecomentario">
    <w:name w:val="annotation reference"/>
    <w:basedOn w:val="Fuentedeprrafopredeter"/>
    <w:uiPriority w:val="99"/>
    <w:semiHidden/>
    <w:unhideWhenUsed/>
    <w:rsid w:val="00CD1B7A"/>
    <w:rPr>
      <w:sz w:val="16"/>
      <w:szCs w:val="16"/>
    </w:rPr>
  </w:style>
  <w:style w:type="paragraph" w:styleId="Textocomentario">
    <w:name w:val="annotation text"/>
    <w:basedOn w:val="Normal"/>
    <w:link w:val="TextocomentarioCar"/>
    <w:uiPriority w:val="99"/>
    <w:semiHidden/>
    <w:unhideWhenUsed/>
    <w:rsid w:val="00CD1B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D1B7A"/>
    <w:rPr>
      <w:sz w:val="20"/>
      <w:szCs w:val="20"/>
    </w:rPr>
  </w:style>
  <w:style w:type="paragraph" w:styleId="Asuntodelcomentario">
    <w:name w:val="annotation subject"/>
    <w:basedOn w:val="Textocomentario"/>
    <w:next w:val="Textocomentario"/>
    <w:link w:val="AsuntodelcomentarioCar"/>
    <w:uiPriority w:val="99"/>
    <w:semiHidden/>
    <w:unhideWhenUsed/>
    <w:rsid w:val="00CD1B7A"/>
    <w:rPr>
      <w:b/>
      <w:bCs/>
    </w:rPr>
  </w:style>
  <w:style w:type="character" w:customStyle="1" w:styleId="AsuntodelcomentarioCar">
    <w:name w:val="Asunto del comentario Car"/>
    <w:basedOn w:val="TextocomentarioCar"/>
    <w:link w:val="Asuntodelcomentario"/>
    <w:uiPriority w:val="99"/>
    <w:semiHidden/>
    <w:rsid w:val="00CD1B7A"/>
    <w:rPr>
      <w:b/>
      <w:bCs/>
      <w:sz w:val="20"/>
      <w:szCs w:val="20"/>
    </w:rPr>
  </w:style>
  <w:style w:type="paragraph" w:styleId="Encabezado">
    <w:name w:val="header"/>
    <w:basedOn w:val="Normal"/>
    <w:link w:val="EncabezadoCar"/>
    <w:unhideWhenUsed/>
    <w:rsid w:val="0092317D"/>
    <w:pPr>
      <w:tabs>
        <w:tab w:val="center" w:pos="4513"/>
        <w:tab w:val="right" w:pos="9026"/>
      </w:tabs>
      <w:spacing w:after="0" w:line="240" w:lineRule="auto"/>
    </w:pPr>
  </w:style>
  <w:style w:type="character" w:customStyle="1" w:styleId="EncabezadoCar">
    <w:name w:val="Encabezado Car"/>
    <w:basedOn w:val="Fuentedeprrafopredeter"/>
    <w:link w:val="Encabezado"/>
    <w:rsid w:val="0092317D"/>
  </w:style>
  <w:style w:type="paragraph" w:styleId="Piedepgina">
    <w:name w:val="footer"/>
    <w:basedOn w:val="Normal"/>
    <w:link w:val="PiedepginaCar"/>
    <w:uiPriority w:val="99"/>
    <w:unhideWhenUsed/>
    <w:rsid w:val="0092317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2317D"/>
  </w:style>
  <w:style w:type="character" w:styleId="CdigoHTML">
    <w:name w:val="HTML Code"/>
    <w:basedOn w:val="Fuentedeprrafopredeter"/>
    <w:uiPriority w:val="99"/>
    <w:semiHidden/>
    <w:unhideWhenUsed/>
    <w:rsid w:val="007A34D5"/>
    <w:rPr>
      <w:rFonts w:ascii="Courier New" w:eastAsia="Times New Roman" w:hAnsi="Courier New" w:cs="Courier New"/>
      <w:sz w:val="20"/>
      <w:szCs w:val="20"/>
    </w:rPr>
  </w:style>
  <w:style w:type="character" w:styleId="Textoennegrita">
    <w:name w:val="Strong"/>
    <w:basedOn w:val="Fuentedeprrafopredeter"/>
    <w:uiPriority w:val="22"/>
    <w:qFormat/>
    <w:rsid w:val="00C5020C"/>
    <w:rPr>
      <w:b/>
      <w:bCs/>
    </w:rPr>
  </w:style>
  <w:style w:type="character" w:customStyle="1" w:styleId="Ttulo6Car">
    <w:name w:val="Título 6 Car"/>
    <w:basedOn w:val="Fuentedeprrafopredeter"/>
    <w:link w:val="Ttulo6"/>
    <w:uiPriority w:val="9"/>
    <w:rsid w:val="00B67590"/>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A413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413E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413E9"/>
    <w:rPr>
      <w:rFonts w:asciiTheme="majorHAnsi" w:eastAsiaTheme="majorEastAsia" w:hAnsiTheme="majorHAnsi" w:cstheme="majorBidi"/>
      <w:i/>
      <w:iCs/>
      <w:color w:val="404040" w:themeColor="text1" w:themeTint="BF"/>
      <w:sz w:val="20"/>
      <w:szCs w:val="20"/>
    </w:rPr>
  </w:style>
  <w:style w:type="paragraph" w:customStyle="1" w:styleId="ndice">
    <w:name w:val="Índice"/>
    <w:basedOn w:val="Ttulo1"/>
    <w:next w:val="Normal"/>
    <w:qFormat/>
    <w:rsid w:val="00A413E9"/>
    <w:pPr>
      <w:numPr>
        <w:numId w:val="0"/>
      </w:numPr>
      <w:outlineLvl w:val="9"/>
    </w:pPr>
  </w:style>
  <w:style w:type="paragraph" w:styleId="NormalWeb">
    <w:name w:val="Normal (Web)"/>
    <w:basedOn w:val="Normal"/>
    <w:uiPriority w:val="99"/>
    <w:semiHidden/>
    <w:unhideWhenUsed/>
    <w:rsid w:val="00B83B87"/>
    <w:pPr>
      <w:spacing w:before="100" w:beforeAutospacing="1" w:after="100" w:afterAutospacing="1" w:line="240" w:lineRule="auto"/>
    </w:pPr>
    <w:rPr>
      <w:rFonts w:ascii="Verdana" w:eastAsia="Times New Roman" w:hAnsi="Verdana" w:cs="Times New Roman"/>
      <w:sz w:val="24"/>
      <w:szCs w:val="24"/>
      <w:lang w:eastAsia="es-ES"/>
    </w:rPr>
  </w:style>
  <w:style w:type="character" w:styleId="AcrnimoHTML">
    <w:name w:val="HTML Acronym"/>
    <w:basedOn w:val="Fuentedeprrafopredeter"/>
    <w:uiPriority w:val="99"/>
    <w:semiHidden/>
    <w:unhideWhenUsed/>
    <w:rsid w:val="00B83B87"/>
  </w:style>
  <w:style w:type="character" w:customStyle="1" w:styleId="curid">
    <w:name w:val="curid"/>
    <w:basedOn w:val="Fuentedeprrafopredeter"/>
    <w:rsid w:val="00B83B87"/>
    <w:rPr>
      <w:rFonts w:ascii="Verdana" w:hAnsi="Verdana" w:hint="default"/>
      <w:sz w:val="20"/>
      <w:szCs w:val="20"/>
    </w:rPr>
  </w:style>
  <w:style w:type="paragraph" w:styleId="HTMLconformatoprevio">
    <w:name w:val="HTML Preformatted"/>
    <w:basedOn w:val="Normal"/>
    <w:link w:val="HTMLconformatoprevioCar"/>
    <w:uiPriority w:val="99"/>
    <w:semiHidden/>
    <w:unhideWhenUsed/>
    <w:rsid w:val="002C0D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C0D64"/>
    <w:rPr>
      <w:rFonts w:ascii="Courier New" w:eastAsia="Times New Roman" w:hAnsi="Courier New" w:cs="Courier New"/>
      <w:sz w:val="20"/>
      <w:szCs w:val="20"/>
      <w:lang w:eastAsia="es-ES"/>
    </w:rPr>
  </w:style>
  <w:style w:type="paragraph" w:styleId="TDC6">
    <w:name w:val="toc 6"/>
    <w:basedOn w:val="Normal"/>
    <w:next w:val="Normal"/>
    <w:autoRedefine/>
    <w:uiPriority w:val="39"/>
    <w:unhideWhenUsed/>
    <w:rsid w:val="009A6656"/>
    <w:pPr>
      <w:spacing w:after="100"/>
      <w:ind w:left="1100"/>
    </w:pPr>
    <w:rPr>
      <w:rFonts w:eastAsiaTheme="minorEastAsia"/>
      <w:lang w:eastAsia="es-ES"/>
    </w:rPr>
  </w:style>
  <w:style w:type="paragraph" w:styleId="TDC7">
    <w:name w:val="toc 7"/>
    <w:basedOn w:val="Normal"/>
    <w:next w:val="Normal"/>
    <w:autoRedefine/>
    <w:uiPriority w:val="39"/>
    <w:unhideWhenUsed/>
    <w:rsid w:val="009A6656"/>
    <w:pPr>
      <w:spacing w:after="100"/>
      <w:ind w:left="1320"/>
    </w:pPr>
    <w:rPr>
      <w:rFonts w:eastAsiaTheme="minorEastAsia"/>
      <w:lang w:eastAsia="es-ES"/>
    </w:rPr>
  </w:style>
  <w:style w:type="paragraph" w:styleId="TDC8">
    <w:name w:val="toc 8"/>
    <w:basedOn w:val="Normal"/>
    <w:next w:val="Normal"/>
    <w:autoRedefine/>
    <w:uiPriority w:val="39"/>
    <w:unhideWhenUsed/>
    <w:rsid w:val="009A6656"/>
    <w:pPr>
      <w:spacing w:after="100"/>
      <w:ind w:left="1540"/>
    </w:pPr>
    <w:rPr>
      <w:rFonts w:eastAsiaTheme="minorEastAsia"/>
      <w:lang w:eastAsia="es-ES"/>
    </w:rPr>
  </w:style>
  <w:style w:type="paragraph" w:styleId="TDC9">
    <w:name w:val="toc 9"/>
    <w:basedOn w:val="Normal"/>
    <w:next w:val="Normal"/>
    <w:autoRedefine/>
    <w:uiPriority w:val="39"/>
    <w:unhideWhenUsed/>
    <w:rsid w:val="009A6656"/>
    <w:pPr>
      <w:spacing w:after="100"/>
      <w:ind w:left="1760"/>
    </w:pPr>
    <w:rPr>
      <w:rFonts w:eastAsiaTheme="minorEastAsia"/>
      <w:lang w:eastAsia="es-ES"/>
    </w:rPr>
  </w:style>
  <w:style w:type="character" w:customStyle="1" w:styleId="webkit-html-attribute">
    <w:name w:val="webkit-html-attribute"/>
    <w:basedOn w:val="Fuentedeprrafopredeter"/>
    <w:rsid w:val="005A5990"/>
  </w:style>
  <w:style w:type="character" w:customStyle="1" w:styleId="apple-converted-space">
    <w:name w:val="apple-converted-space"/>
    <w:basedOn w:val="Fuentedeprrafopredeter"/>
    <w:rsid w:val="005A5990"/>
  </w:style>
  <w:style w:type="character" w:customStyle="1" w:styleId="webkit-html-attribute-name">
    <w:name w:val="webkit-html-attribute-name"/>
    <w:basedOn w:val="Fuentedeprrafopredeter"/>
    <w:rsid w:val="005A5990"/>
  </w:style>
  <w:style w:type="character" w:customStyle="1" w:styleId="webkit-html-attribute-value">
    <w:name w:val="webkit-html-attribute-value"/>
    <w:basedOn w:val="Fuentedeprrafopredeter"/>
    <w:rsid w:val="005A5990"/>
  </w:style>
  <w:style w:type="character" w:styleId="Hipervnculovisitado">
    <w:name w:val="FollowedHyperlink"/>
    <w:basedOn w:val="Fuentedeprrafopredeter"/>
    <w:uiPriority w:val="99"/>
    <w:semiHidden/>
    <w:unhideWhenUsed/>
    <w:rsid w:val="008A2187"/>
    <w:rPr>
      <w:color w:val="800080" w:themeColor="followedHyperlink"/>
      <w:u w:val="single"/>
    </w:rPr>
  </w:style>
  <w:style w:type="character" w:styleId="CitaHTML">
    <w:name w:val="HTML Cite"/>
    <w:basedOn w:val="Fuentedeprrafopredeter"/>
    <w:uiPriority w:val="99"/>
    <w:semiHidden/>
    <w:unhideWhenUsed/>
    <w:rsid w:val="00CF4C9A"/>
    <w:rPr>
      <w:i/>
      <w:iCs/>
    </w:rPr>
  </w:style>
  <w:style w:type="paragraph" w:styleId="Subttulo">
    <w:name w:val="Subtitle"/>
    <w:basedOn w:val="Normal"/>
    <w:next w:val="Normal"/>
    <w:link w:val="SubttuloCar"/>
    <w:uiPriority w:val="11"/>
    <w:qFormat/>
    <w:rsid w:val="005556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55672"/>
    <w:rPr>
      <w:rFonts w:asciiTheme="majorHAnsi" w:eastAsiaTheme="majorEastAsia" w:hAnsiTheme="majorHAnsi" w:cstheme="majorBidi"/>
      <w:i/>
      <w:iCs/>
      <w:color w:val="4F81BD" w:themeColor="accent1"/>
      <w:spacing w:val="15"/>
      <w:sz w:val="24"/>
      <w:szCs w:val="24"/>
    </w:rPr>
  </w:style>
  <w:style w:type="character" w:styleId="nfasisintenso">
    <w:name w:val="Intense Emphasis"/>
    <w:basedOn w:val="Fuentedeprrafopredeter"/>
    <w:uiPriority w:val="21"/>
    <w:qFormat/>
    <w:rsid w:val="00555672"/>
    <w:rPr>
      <w:b/>
      <w:bCs/>
      <w:i/>
      <w:iCs/>
      <w:color w:val="4F81BD" w:themeColor="accent1"/>
    </w:rPr>
  </w:style>
  <w:style w:type="paragraph" w:styleId="Revisin">
    <w:name w:val="Revision"/>
    <w:hidden/>
    <w:uiPriority w:val="99"/>
    <w:semiHidden/>
    <w:rsid w:val="00555672"/>
    <w:pPr>
      <w:spacing w:after="0" w:line="240" w:lineRule="auto"/>
    </w:pPr>
  </w:style>
  <w:style w:type="paragraph" w:customStyle="1" w:styleId="BulletLet1">
    <w:name w:val="Bullet Let 1"/>
    <w:basedOn w:val="Normal"/>
    <w:rsid w:val="008F4109"/>
    <w:pPr>
      <w:numPr>
        <w:numId w:val="59"/>
      </w:numPr>
      <w:spacing w:before="120" w:after="0" w:line="240" w:lineRule="atLeast"/>
      <w:jc w:val="both"/>
    </w:pPr>
    <w:rPr>
      <w:rFonts w:ascii="Arial" w:eastAsia="Times New Roman" w:hAnsi="Arial" w:cs="Arial"/>
      <w:kern w:val="32"/>
    </w:rPr>
  </w:style>
  <w:style w:type="paragraph" w:styleId="Textonotapie">
    <w:name w:val="footnote text"/>
    <w:basedOn w:val="Normal"/>
    <w:link w:val="TextonotapieCar"/>
    <w:uiPriority w:val="99"/>
    <w:semiHidden/>
    <w:unhideWhenUsed/>
    <w:rsid w:val="00CD44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D44A9"/>
    <w:rPr>
      <w:sz w:val="20"/>
      <w:szCs w:val="20"/>
    </w:rPr>
  </w:style>
  <w:style w:type="character" w:styleId="Refdenotaalpie">
    <w:name w:val="footnote reference"/>
    <w:basedOn w:val="Fuentedeprrafopredeter"/>
    <w:uiPriority w:val="99"/>
    <w:semiHidden/>
    <w:unhideWhenUsed/>
    <w:rsid w:val="00CD44A9"/>
    <w:rPr>
      <w:vertAlign w:val="superscript"/>
    </w:rPr>
  </w:style>
  <w:style w:type="paragraph" w:styleId="Sinespaciado">
    <w:name w:val="No Spacing"/>
    <w:uiPriority w:val="1"/>
    <w:qFormat/>
    <w:rsid w:val="00F03C2C"/>
    <w:pPr>
      <w:spacing w:after="0" w:line="240" w:lineRule="auto"/>
    </w:pPr>
  </w:style>
  <w:style w:type="character" w:styleId="nfasissutil">
    <w:name w:val="Subtle Emphasis"/>
    <w:basedOn w:val="Fuentedeprrafopredeter"/>
    <w:uiPriority w:val="19"/>
    <w:qFormat/>
    <w:rsid w:val="00F03C2C"/>
    <w:rPr>
      <w:i/>
      <w:iCs/>
      <w:color w:val="808080" w:themeColor="text1" w:themeTint="7F"/>
    </w:rPr>
  </w:style>
  <w:style w:type="character" w:styleId="nfasis">
    <w:name w:val="Emphasis"/>
    <w:basedOn w:val="Fuentedeprrafopredeter"/>
    <w:uiPriority w:val="20"/>
    <w:qFormat/>
    <w:rsid w:val="00F03C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15084">
      <w:bodyDiv w:val="1"/>
      <w:marLeft w:val="0"/>
      <w:marRight w:val="0"/>
      <w:marTop w:val="0"/>
      <w:marBottom w:val="0"/>
      <w:divBdr>
        <w:top w:val="none" w:sz="0" w:space="0" w:color="auto"/>
        <w:left w:val="none" w:sz="0" w:space="0" w:color="auto"/>
        <w:bottom w:val="none" w:sz="0" w:space="0" w:color="auto"/>
        <w:right w:val="none" w:sz="0" w:space="0" w:color="auto"/>
      </w:divBdr>
      <w:divsChild>
        <w:div w:id="354310854">
          <w:marLeft w:val="1440"/>
          <w:marRight w:val="0"/>
          <w:marTop w:val="0"/>
          <w:marBottom w:val="0"/>
          <w:divBdr>
            <w:top w:val="none" w:sz="0" w:space="0" w:color="auto"/>
            <w:left w:val="none" w:sz="0" w:space="0" w:color="auto"/>
            <w:bottom w:val="none" w:sz="0" w:space="0" w:color="auto"/>
            <w:right w:val="none" w:sz="0" w:space="0" w:color="auto"/>
          </w:divBdr>
        </w:div>
        <w:div w:id="355696545">
          <w:marLeft w:val="1440"/>
          <w:marRight w:val="0"/>
          <w:marTop w:val="0"/>
          <w:marBottom w:val="0"/>
          <w:divBdr>
            <w:top w:val="none" w:sz="0" w:space="0" w:color="auto"/>
            <w:left w:val="none" w:sz="0" w:space="0" w:color="auto"/>
            <w:bottom w:val="none" w:sz="0" w:space="0" w:color="auto"/>
            <w:right w:val="none" w:sz="0" w:space="0" w:color="auto"/>
          </w:divBdr>
        </w:div>
        <w:div w:id="372463720">
          <w:marLeft w:val="1440"/>
          <w:marRight w:val="0"/>
          <w:marTop w:val="0"/>
          <w:marBottom w:val="0"/>
          <w:divBdr>
            <w:top w:val="none" w:sz="0" w:space="0" w:color="auto"/>
            <w:left w:val="none" w:sz="0" w:space="0" w:color="auto"/>
            <w:bottom w:val="none" w:sz="0" w:space="0" w:color="auto"/>
            <w:right w:val="none" w:sz="0" w:space="0" w:color="auto"/>
          </w:divBdr>
        </w:div>
        <w:div w:id="438069399">
          <w:marLeft w:val="1440"/>
          <w:marRight w:val="0"/>
          <w:marTop w:val="0"/>
          <w:marBottom w:val="0"/>
          <w:divBdr>
            <w:top w:val="none" w:sz="0" w:space="0" w:color="auto"/>
            <w:left w:val="none" w:sz="0" w:space="0" w:color="auto"/>
            <w:bottom w:val="none" w:sz="0" w:space="0" w:color="auto"/>
            <w:right w:val="none" w:sz="0" w:space="0" w:color="auto"/>
          </w:divBdr>
        </w:div>
        <w:div w:id="786003852">
          <w:marLeft w:val="720"/>
          <w:marRight w:val="0"/>
          <w:marTop w:val="0"/>
          <w:marBottom w:val="0"/>
          <w:divBdr>
            <w:top w:val="none" w:sz="0" w:space="0" w:color="auto"/>
            <w:left w:val="none" w:sz="0" w:space="0" w:color="auto"/>
            <w:bottom w:val="none" w:sz="0" w:space="0" w:color="auto"/>
            <w:right w:val="none" w:sz="0" w:space="0" w:color="auto"/>
          </w:divBdr>
        </w:div>
        <w:div w:id="860124224">
          <w:marLeft w:val="1440"/>
          <w:marRight w:val="0"/>
          <w:marTop w:val="0"/>
          <w:marBottom w:val="0"/>
          <w:divBdr>
            <w:top w:val="none" w:sz="0" w:space="0" w:color="auto"/>
            <w:left w:val="none" w:sz="0" w:space="0" w:color="auto"/>
            <w:bottom w:val="none" w:sz="0" w:space="0" w:color="auto"/>
            <w:right w:val="none" w:sz="0" w:space="0" w:color="auto"/>
          </w:divBdr>
        </w:div>
        <w:div w:id="1057820836">
          <w:marLeft w:val="1440"/>
          <w:marRight w:val="0"/>
          <w:marTop w:val="0"/>
          <w:marBottom w:val="0"/>
          <w:divBdr>
            <w:top w:val="none" w:sz="0" w:space="0" w:color="auto"/>
            <w:left w:val="none" w:sz="0" w:space="0" w:color="auto"/>
            <w:bottom w:val="none" w:sz="0" w:space="0" w:color="auto"/>
            <w:right w:val="none" w:sz="0" w:space="0" w:color="auto"/>
          </w:divBdr>
        </w:div>
        <w:div w:id="1402291007">
          <w:marLeft w:val="720"/>
          <w:marRight w:val="0"/>
          <w:marTop w:val="0"/>
          <w:marBottom w:val="0"/>
          <w:divBdr>
            <w:top w:val="none" w:sz="0" w:space="0" w:color="auto"/>
            <w:left w:val="none" w:sz="0" w:space="0" w:color="auto"/>
            <w:bottom w:val="none" w:sz="0" w:space="0" w:color="auto"/>
            <w:right w:val="none" w:sz="0" w:space="0" w:color="auto"/>
          </w:divBdr>
        </w:div>
        <w:div w:id="1545093838">
          <w:marLeft w:val="720"/>
          <w:marRight w:val="0"/>
          <w:marTop w:val="0"/>
          <w:marBottom w:val="0"/>
          <w:divBdr>
            <w:top w:val="none" w:sz="0" w:space="0" w:color="auto"/>
            <w:left w:val="none" w:sz="0" w:space="0" w:color="auto"/>
            <w:bottom w:val="none" w:sz="0" w:space="0" w:color="auto"/>
            <w:right w:val="none" w:sz="0" w:space="0" w:color="auto"/>
          </w:divBdr>
        </w:div>
        <w:div w:id="1880781872">
          <w:marLeft w:val="2160"/>
          <w:marRight w:val="0"/>
          <w:marTop w:val="0"/>
          <w:marBottom w:val="0"/>
          <w:divBdr>
            <w:top w:val="none" w:sz="0" w:space="0" w:color="auto"/>
            <w:left w:val="none" w:sz="0" w:space="0" w:color="auto"/>
            <w:bottom w:val="none" w:sz="0" w:space="0" w:color="auto"/>
            <w:right w:val="none" w:sz="0" w:space="0" w:color="auto"/>
          </w:divBdr>
        </w:div>
        <w:div w:id="2088570434">
          <w:marLeft w:val="720"/>
          <w:marRight w:val="0"/>
          <w:marTop w:val="0"/>
          <w:marBottom w:val="0"/>
          <w:divBdr>
            <w:top w:val="none" w:sz="0" w:space="0" w:color="auto"/>
            <w:left w:val="none" w:sz="0" w:space="0" w:color="auto"/>
            <w:bottom w:val="none" w:sz="0" w:space="0" w:color="auto"/>
            <w:right w:val="none" w:sz="0" w:space="0" w:color="auto"/>
          </w:divBdr>
        </w:div>
      </w:divsChild>
    </w:div>
    <w:div w:id="88896764">
      <w:bodyDiv w:val="1"/>
      <w:marLeft w:val="0"/>
      <w:marRight w:val="0"/>
      <w:marTop w:val="0"/>
      <w:marBottom w:val="0"/>
      <w:divBdr>
        <w:top w:val="none" w:sz="0" w:space="0" w:color="auto"/>
        <w:left w:val="none" w:sz="0" w:space="0" w:color="auto"/>
        <w:bottom w:val="none" w:sz="0" w:space="0" w:color="auto"/>
        <w:right w:val="none" w:sz="0" w:space="0" w:color="auto"/>
      </w:divBdr>
    </w:div>
    <w:div w:id="129441123">
      <w:bodyDiv w:val="1"/>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sChild>
            <w:div w:id="1096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532">
      <w:bodyDiv w:val="1"/>
      <w:marLeft w:val="0"/>
      <w:marRight w:val="0"/>
      <w:marTop w:val="0"/>
      <w:marBottom w:val="0"/>
      <w:divBdr>
        <w:top w:val="none" w:sz="0" w:space="0" w:color="auto"/>
        <w:left w:val="none" w:sz="0" w:space="0" w:color="auto"/>
        <w:bottom w:val="none" w:sz="0" w:space="0" w:color="auto"/>
        <w:right w:val="none" w:sz="0" w:space="0" w:color="auto"/>
      </w:divBdr>
      <w:divsChild>
        <w:div w:id="1977568602">
          <w:marLeft w:val="0"/>
          <w:marRight w:val="0"/>
          <w:marTop w:val="0"/>
          <w:marBottom w:val="0"/>
          <w:divBdr>
            <w:top w:val="none" w:sz="0" w:space="0" w:color="auto"/>
            <w:left w:val="none" w:sz="0" w:space="0" w:color="auto"/>
            <w:bottom w:val="none" w:sz="0" w:space="0" w:color="auto"/>
            <w:right w:val="none" w:sz="0" w:space="0" w:color="auto"/>
          </w:divBdr>
          <w:divsChild>
            <w:div w:id="2082754418">
              <w:marLeft w:val="0"/>
              <w:marRight w:val="0"/>
              <w:marTop w:val="0"/>
              <w:marBottom w:val="0"/>
              <w:divBdr>
                <w:top w:val="none" w:sz="0" w:space="0" w:color="auto"/>
                <w:left w:val="none" w:sz="0" w:space="0" w:color="auto"/>
                <w:bottom w:val="none" w:sz="0" w:space="0" w:color="auto"/>
                <w:right w:val="none" w:sz="0" w:space="0" w:color="auto"/>
              </w:divBdr>
              <w:divsChild>
                <w:div w:id="496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5605">
      <w:bodyDiv w:val="1"/>
      <w:marLeft w:val="0"/>
      <w:marRight w:val="0"/>
      <w:marTop w:val="0"/>
      <w:marBottom w:val="0"/>
      <w:divBdr>
        <w:top w:val="none" w:sz="0" w:space="0" w:color="auto"/>
        <w:left w:val="none" w:sz="0" w:space="0" w:color="auto"/>
        <w:bottom w:val="none" w:sz="0" w:space="0" w:color="auto"/>
        <w:right w:val="none" w:sz="0" w:space="0" w:color="auto"/>
      </w:divBdr>
    </w:div>
    <w:div w:id="193347891">
      <w:bodyDiv w:val="1"/>
      <w:marLeft w:val="0"/>
      <w:marRight w:val="0"/>
      <w:marTop w:val="0"/>
      <w:marBottom w:val="0"/>
      <w:divBdr>
        <w:top w:val="none" w:sz="0" w:space="0" w:color="auto"/>
        <w:left w:val="none" w:sz="0" w:space="0" w:color="auto"/>
        <w:bottom w:val="none" w:sz="0" w:space="0" w:color="auto"/>
        <w:right w:val="none" w:sz="0" w:space="0" w:color="auto"/>
      </w:divBdr>
    </w:div>
    <w:div w:id="266236845">
      <w:bodyDiv w:val="1"/>
      <w:marLeft w:val="0"/>
      <w:marRight w:val="0"/>
      <w:marTop w:val="0"/>
      <w:marBottom w:val="0"/>
      <w:divBdr>
        <w:top w:val="none" w:sz="0" w:space="0" w:color="auto"/>
        <w:left w:val="none" w:sz="0" w:space="0" w:color="auto"/>
        <w:bottom w:val="none" w:sz="0" w:space="0" w:color="auto"/>
        <w:right w:val="none" w:sz="0" w:space="0" w:color="auto"/>
      </w:divBdr>
    </w:div>
    <w:div w:id="324629204">
      <w:bodyDiv w:val="1"/>
      <w:marLeft w:val="0"/>
      <w:marRight w:val="0"/>
      <w:marTop w:val="0"/>
      <w:marBottom w:val="0"/>
      <w:divBdr>
        <w:top w:val="none" w:sz="0" w:space="0" w:color="auto"/>
        <w:left w:val="none" w:sz="0" w:space="0" w:color="auto"/>
        <w:bottom w:val="none" w:sz="0" w:space="0" w:color="auto"/>
        <w:right w:val="none" w:sz="0" w:space="0" w:color="auto"/>
      </w:divBdr>
      <w:divsChild>
        <w:div w:id="535704436">
          <w:marLeft w:val="0"/>
          <w:marRight w:val="0"/>
          <w:marTop w:val="0"/>
          <w:marBottom w:val="0"/>
          <w:divBdr>
            <w:top w:val="none" w:sz="0" w:space="0" w:color="auto"/>
            <w:left w:val="none" w:sz="0" w:space="0" w:color="auto"/>
            <w:bottom w:val="none" w:sz="0" w:space="0" w:color="auto"/>
            <w:right w:val="none" w:sz="0" w:space="0" w:color="auto"/>
          </w:divBdr>
          <w:divsChild>
            <w:div w:id="887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0866">
      <w:bodyDiv w:val="1"/>
      <w:marLeft w:val="0"/>
      <w:marRight w:val="0"/>
      <w:marTop w:val="0"/>
      <w:marBottom w:val="0"/>
      <w:divBdr>
        <w:top w:val="none" w:sz="0" w:space="0" w:color="auto"/>
        <w:left w:val="none" w:sz="0" w:space="0" w:color="auto"/>
        <w:bottom w:val="none" w:sz="0" w:space="0" w:color="auto"/>
        <w:right w:val="none" w:sz="0" w:space="0" w:color="auto"/>
      </w:divBdr>
    </w:div>
    <w:div w:id="515078110">
      <w:bodyDiv w:val="1"/>
      <w:marLeft w:val="0"/>
      <w:marRight w:val="0"/>
      <w:marTop w:val="0"/>
      <w:marBottom w:val="0"/>
      <w:divBdr>
        <w:top w:val="none" w:sz="0" w:space="0" w:color="auto"/>
        <w:left w:val="none" w:sz="0" w:space="0" w:color="auto"/>
        <w:bottom w:val="none" w:sz="0" w:space="0" w:color="auto"/>
        <w:right w:val="none" w:sz="0" w:space="0" w:color="auto"/>
      </w:divBdr>
    </w:div>
    <w:div w:id="863010476">
      <w:bodyDiv w:val="1"/>
      <w:marLeft w:val="0"/>
      <w:marRight w:val="0"/>
      <w:marTop w:val="0"/>
      <w:marBottom w:val="0"/>
      <w:divBdr>
        <w:top w:val="none" w:sz="0" w:space="0" w:color="auto"/>
        <w:left w:val="none" w:sz="0" w:space="0" w:color="auto"/>
        <w:bottom w:val="none" w:sz="0" w:space="0" w:color="auto"/>
        <w:right w:val="none" w:sz="0" w:space="0" w:color="auto"/>
      </w:divBdr>
    </w:div>
    <w:div w:id="918487105">
      <w:bodyDiv w:val="1"/>
      <w:marLeft w:val="0"/>
      <w:marRight w:val="0"/>
      <w:marTop w:val="0"/>
      <w:marBottom w:val="0"/>
      <w:divBdr>
        <w:top w:val="none" w:sz="0" w:space="0" w:color="auto"/>
        <w:left w:val="none" w:sz="0" w:space="0" w:color="auto"/>
        <w:bottom w:val="none" w:sz="0" w:space="0" w:color="auto"/>
        <w:right w:val="none" w:sz="0" w:space="0" w:color="auto"/>
      </w:divBdr>
    </w:div>
    <w:div w:id="1030061339">
      <w:bodyDiv w:val="1"/>
      <w:marLeft w:val="0"/>
      <w:marRight w:val="0"/>
      <w:marTop w:val="0"/>
      <w:marBottom w:val="0"/>
      <w:divBdr>
        <w:top w:val="none" w:sz="0" w:space="0" w:color="auto"/>
        <w:left w:val="none" w:sz="0" w:space="0" w:color="auto"/>
        <w:bottom w:val="none" w:sz="0" w:space="0" w:color="auto"/>
        <w:right w:val="none" w:sz="0" w:space="0" w:color="auto"/>
      </w:divBdr>
    </w:div>
    <w:div w:id="1263489582">
      <w:bodyDiv w:val="1"/>
      <w:marLeft w:val="0"/>
      <w:marRight w:val="0"/>
      <w:marTop w:val="0"/>
      <w:marBottom w:val="0"/>
      <w:divBdr>
        <w:top w:val="none" w:sz="0" w:space="0" w:color="auto"/>
        <w:left w:val="none" w:sz="0" w:space="0" w:color="auto"/>
        <w:bottom w:val="none" w:sz="0" w:space="0" w:color="auto"/>
        <w:right w:val="none" w:sz="0" w:space="0" w:color="auto"/>
      </w:divBdr>
    </w:div>
    <w:div w:id="1269042847">
      <w:bodyDiv w:val="1"/>
      <w:marLeft w:val="0"/>
      <w:marRight w:val="0"/>
      <w:marTop w:val="0"/>
      <w:marBottom w:val="0"/>
      <w:divBdr>
        <w:top w:val="none" w:sz="0" w:space="0" w:color="auto"/>
        <w:left w:val="none" w:sz="0" w:space="0" w:color="auto"/>
        <w:bottom w:val="none" w:sz="0" w:space="0" w:color="auto"/>
        <w:right w:val="none" w:sz="0" w:space="0" w:color="auto"/>
      </w:divBdr>
    </w:div>
    <w:div w:id="1350647312">
      <w:bodyDiv w:val="1"/>
      <w:marLeft w:val="0"/>
      <w:marRight w:val="0"/>
      <w:marTop w:val="0"/>
      <w:marBottom w:val="0"/>
      <w:divBdr>
        <w:top w:val="none" w:sz="0" w:space="0" w:color="auto"/>
        <w:left w:val="none" w:sz="0" w:space="0" w:color="auto"/>
        <w:bottom w:val="none" w:sz="0" w:space="0" w:color="auto"/>
        <w:right w:val="none" w:sz="0" w:space="0" w:color="auto"/>
      </w:divBdr>
      <w:divsChild>
        <w:div w:id="1743914623">
          <w:marLeft w:val="0"/>
          <w:marRight w:val="0"/>
          <w:marTop w:val="0"/>
          <w:marBottom w:val="0"/>
          <w:divBdr>
            <w:top w:val="none" w:sz="0" w:space="0" w:color="auto"/>
            <w:left w:val="none" w:sz="0" w:space="0" w:color="auto"/>
            <w:bottom w:val="none" w:sz="0" w:space="0" w:color="auto"/>
            <w:right w:val="none" w:sz="0" w:space="0" w:color="auto"/>
          </w:divBdr>
          <w:divsChild>
            <w:div w:id="484273899">
              <w:marLeft w:val="0"/>
              <w:marRight w:val="0"/>
              <w:marTop w:val="0"/>
              <w:marBottom w:val="0"/>
              <w:divBdr>
                <w:top w:val="none" w:sz="0" w:space="0" w:color="auto"/>
                <w:left w:val="none" w:sz="0" w:space="0" w:color="auto"/>
                <w:bottom w:val="none" w:sz="0" w:space="0" w:color="auto"/>
                <w:right w:val="none" w:sz="0" w:space="0" w:color="auto"/>
              </w:divBdr>
              <w:divsChild>
                <w:div w:id="4424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23566">
      <w:bodyDiv w:val="1"/>
      <w:marLeft w:val="0"/>
      <w:marRight w:val="0"/>
      <w:marTop w:val="0"/>
      <w:marBottom w:val="0"/>
      <w:divBdr>
        <w:top w:val="none" w:sz="0" w:space="0" w:color="auto"/>
        <w:left w:val="none" w:sz="0" w:space="0" w:color="auto"/>
        <w:bottom w:val="none" w:sz="0" w:space="0" w:color="auto"/>
        <w:right w:val="none" w:sz="0" w:space="0" w:color="auto"/>
      </w:divBdr>
    </w:div>
    <w:div w:id="1551267643">
      <w:bodyDiv w:val="1"/>
      <w:marLeft w:val="0"/>
      <w:marRight w:val="0"/>
      <w:marTop w:val="0"/>
      <w:marBottom w:val="0"/>
      <w:divBdr>
        <w:top w:val="none" w:sz="0" w:space="0" w:color="auto"/>
        <w:left w:val="none" w:sz="0" w:space="0" w:color="auto"/>
        <w:bottom w:val="none" w:sz="0" w:space="0" w:color="auto"/>
        <w:right w:val="none" w:sz="0" w:space="0" w:color="auto"/>
      </w:divBdr>
    </w:div>
    <w:div w:id="1577397893">
      <w:bodyDiv w:val="1"/>
      <w:marLeft w:val="0"/>
      <w:marRight w:val="0"/>
      <w:marTop w:val="0"/>
      <w:marBottom w:val="0"/>
      <w:divBdr>
        <w:top w:val="none" w:sz="0" w:space="0" w:color="auto"/>
        <w:left w:val="none" w:sz="0" w:space="0" w:color="auto"/>
        <w:bottom w:val="none" w:sz="0" w:space="0" w:color="auto"/>
        <w:right w:val="none" w:sz="0" w:space="0" w:color="auto"/>
      </w:divBdr>
    </w:div>
    <w:div w:id="1586840626">
      <w:bodyDiv w:val="1"/>
      <w:marLeft w:val="0"/>
      <w:marRight w:val="0"/>
      <w:marTop w:val="0"/>
      <w:marBottom w:val="0"/>
      <w:divBdr>
        <w:top w:val="none" w:sz="0" w:space="0" w:color="auto"/>
        <w:left w:val="none" w:sz="0" w:space="0" w:color="auto"/>
        <w:bottom w:val="none" w:sz="0" w:space="0" w:color="auto"/>
        <w:right w:val="none" w:sz="0" w:space="0" w:color="auto"/>
      </w:divBdr>
    </w:div>
    <w:div w:id="1732575754">
      <w:bodyDiv w:val="1"/>
      <w:marLeft w:val="0"/>
      <w:marRight w:val="0"/>
      <w:marTop w:val="0"/>
      <w:marBottom w:val="0"/>
      <w:divBdr>
        <w:top w:val="none" w:sz="0" w:space="0" w:color="auto"/>
        <w:left w:val="none" w:sz="0" w:space="0" w:color="auto"/>
        <w:bottom w:val="none" w:sz="0" w:space="0" w:color="auto"/>
        <w:right w:val="none" w:sz="0" w:space="0" w:color="auto"/>
      </w:divBdr>
    </w:div>
    <w:div w:id="1775439808">
      <w:bodyDiv w:val="1"/>
      <w:marLeft w:val="0"/>
      <w:marRight w:val="0"/>
      <w:marTop w:val="0"/>
      <w:marBottom w:val="0"/>
      <w:divBdr>
        <w:top w:val="none" w:sz="0" w:space="0" w:color="auto"/>
        <w:left w:val="none" w:sz="0" w:space="0" w:color="auto"/>
        <w:bottom w:val="none" w:sz="0" w:space="0" w:color="auto"/>
        <w:right w:val="none" w:sz="0" w:space="0" w:color="auto"/>
      </w:divBdr>
    </w:div>
    <w:div w:id="1883445232">
      <w:bodyDiv w:val="1"/>
      <w:marLeft w:val="0"/>
      <w:marRight w:val="0"/>
      <w:marTop w:val="0"/>
      <w:marBottom w:val="0"/>
      <w:divBdr>
        <w:top w:val="none" w:sz="0" w:space="0" w:color="auto"/>
        <w:left w:val="none" w:sz="0" w:space="0" w:color="auto"/>
        <w:bottom w:val="none" w:sz="0" w:space="0" w:color="auto"/>
        <w:right w:val="none" w:sz="0" w:space="0" w:color="auto"/>
      </w:divBdr>
      <w:divsChild>
        <w:div w:id="1498955947">
          <w:marLeft w:val="0"/>
          <w:marRight w:val="0"/>
          <w:marTop w:val="0"/>
          <w:marBottom w:val="0"/>
          <w:divBdr>
            <w:top w:val="none" w:sz="0" w:space="0" w:color="auto"/>
            <w:left w:val="none" w:sz="0" w:space="0" w:color="auto"/>
            <w:bottom w:val="none" w:sz="0" w:space="0" w:color="auto"/>
            <w:right w:val="none" w:sz="0" w:space="0" w:color="auto"/>
          </w:divBdr>
          <w:divsChild>
            <w:div w:id="17104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0174">
      <w:bodyDiv w:val="1"/>
      <w:marLeft w:val="0"/>
      <w:marRight w:val="0"/>
      <w:marTop w:val="0"/>
      <w:marBottom w:val="0"/>
      <w:divBdr>
        <w:top w:val="none" w:sz="0" w:space="0" w:color="auto"/>
        <w:left w:val="none" w:sz="0" w:space="0" w:color="auto"/>
        <w:bottom w:val="none" w:sz="0" w:space="0" w:color="auto"/>
        <w:right w:val="none" w:sz="0" w:space="0" w:color="auto"/>
      </w:divBdr>
    </w:div>
    <w:div w:id="1891109494">
      <w:bodyDiv w:val="1"/>
      <w:marLeft w:val="0"/>
      <w:marRight w:val="0"/>
      <w:marTop w:val="0"/>
      <w:marBottom w:val="0"/>
      <w:divBdr>
        <w:top w:val="none" w:sz="0" w:space="0" w:color="auto"/>
        <w:left w:val="none" w:sz="0" w:space="0" w:color="auto"/>
        <w:bottom w:val="none" w:sz="0" w:space="0" w:color="auto"/>
        <w:right w:val="none" w:sz="0" w:space="0" w:color="auto"/>
      </w:divBdr>
    </w:div>
    <w:div w:id="1909807738">
      <w:bodyDiv w:val="1"/>
      <w:marLeft w:val="0"/>
      <w:marRight w:val="0"/>
      <w:marTop w:val="0"/>
      <w:marBottom w:val="0"/>
      <w:divBdr>
        <w:top w:val="none" w:sz="0" w:space="0" w:color="auto"/>
        <w:left w:val="none" w:sz="0" w:space="0" w:color="auto"/>
        <w:bottom w:val="none" w:sz="0" w:space="0" w:color="auto"/>
        <w:right w:val="none" w:sz="0" w:space="0" w:color="auto"/>
      </w:divBdr>
      <w:divsChild>
        <w:div w:id="1366560125">
          <w:marLeft w:val="0"/>
          <w:marRight w:val="0"/>
          <w:marTop w:val="0"/>
          <w:marBottom w:val="0"/>
          <w:divBdr>
            <w:top w:val="none" w:sz="0" w:space="0" w:color="auto"/>
            <w:left w:val="none" w:sz="0" w:space="0" w:color="auto"/>
            <w:bottom w:val="none" w:sz="0" w:space="0" w:color="auto"/>
            <w:right w:val="none" w:sz="0" w:space="0" w:color="auto"/>
          </w:divBdr>
          <w:divsChild>
            <w:div w:id="13024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0503">
      <w:bodyDiv w:val="1"/>
      <w:marLeft w:val="0"/>
      <w:marRight w:val="0"/>
      <w:marTop w:val="0"/>
      <w:marBottom w:val="0"/>
      <w:divBdr>
        <w:top w:val="none" w:sz="0" w:space="0" w:color="auto"/>
        <w:left w:val="none" w:sz="0" w:space="0" w:color="auto"/>
        <w:bottom w:val="none" w:sz="0" w:space="0" w:color="auto"/>
        <w:right w:val="none" w:sz="0" w:space="0" w:color="auto"/>
      </w:divBdr>
    </w:div>
    <w:div w:id="2066175518">
      <w:bodyDiv w:val="1"/>
      <w:marLeft w:val="60"/>
      <w:marRight w:val="60"/>
      <w:marTop w:val="90"/>
      <w:marBottom w:val="90"/>
      <w:divBdr>
        <w:top w:val="none" w:sz="0" w:space="0" w:color="auto"/>
        <w:left w:val="none" w:sz="0" w:space="0" w:color="auto"/>
        <w:bottom w:val="none" w:sz="0" w:space="0" w:color="auto"/>
        <w:right w:val="none" w:sz="0" w:space="0" w:color="auto"/>
      </w:divBdr>
      <w:divsChild>
        <w:div w:id="1254781112">
          <w:marLeft w:val="0"/>
          <w:marRight w:val="0"/>
          <w:marTop w:val="0"/>
          <w:marBottom w:val="0"/>
          <w:divBdr>
            <w:top w:val="none" w:sz="0" w:space="0" w:color="auto"/>
            <w:left w:val="none" w:sz="0" w:space="0" w:color="auto"/>
            <w:bottom w:val="none" w:sz="0" w:space="0" w:color="auto"/>
            <w:right w:val="none" w:sz="0" w:space="0" w:color="auto"/>
          </w:divBdr>
          <w:divsChild>
            <w:div w:id="1861235023">
              <w:marLeft w:val="0"/>
              <w:marRight w:val="0"/>
              <w:marTop w:val="0"/>
              <w:marBottom w:val="0"/>
              <w:divBdr>
                <w:top w:val="none" w:sz="0" w:space="0" w:color="auto"/>
                <w:left w:val="none" w:sz="0" w:space="0" w:color="auto"/>
                <w:bottom w:val="none" w:sz="0" w:space="0" w:color="auto"/>
                <w:right w:val="none" w:sz="0" w:space="0" w:color="auto"/>
              </w:divBdr>
              <w:divsChild>
                <w:div w:id="261956730">
                  <w:marLeft w:val="0"/>
                  <w:marRight w:val="0"/>
                  <w:marTop w:val="0"/>
                  <w:marBottom w:val="0"/>
                  <w:divBdr>
                    <w:top w:val="none" w:sz="0" w:space="0" w:color="auto"/>
                    <w:left w:val="none" w:sz="0" w:space="0" w:color="auto"/>
                    <w:bottom w:val="none" w:sz="0" w:space="0" w:color="auto"/>
                    <w:right w:val="none" w:sz="0" w:space="0" w:color="auto"/>
                  </w:divBdr>
                  <w:divsChild>
                    <w:div w:id="737242924">
                      <w:marLeft w:val="0"/>
                      <w:marRight w:val="0"/>
                      <w:marTop w:val="0"/>
                      <w:marBottom w:val="0"/>
                      <w:divBdr>
                        <w:top w:val="none" w:sz="0" w:space="0" w:color="auto"/>
                        <w:left w:val="none" w:sz="0" w:space="0" w:color="auto"/>
                        <w:bottom w:val="none" w:sz="0" w:space="0" w:color="auto"/>
                        <w:right w:val="none" w:sz="0" w:space="0" w:color="auto"/>
                      </w:divBdr>
                      <w:divsChild>
                        <w:div w:id="234241463">
                          <w:marLeft w:val="0"/>
                          <w:marRight w:val="0"/>
                          <w:marTop w:val="0"/>
                          <w:marBottom w:val="0"/>
                          <w:divBdr>
                            <w:top w:val="none" w:sz="0" w:space="0" w:color="auto"/>
                            <w:left w:val="none" w:sz="0" w:space="0" w:color="auto"/>
                            <w:bottom w:val="none" w:sz="0" w:space="0" w:color="auto"/>
                            <w:right w:val="none" w:sz="0" w:space="0" w:color="auto"/>
                          </w:divBdr>
                        </w:div>
                        <w:div w:id="252208592">
                          <w:marLeft w:val="0"/>
                          <w:marRight w:val="0"/>
                          <w:marTop w:val="0"/>
                          <w:marBottom w:val="0"/>
                          <w:divBdr>
                            <w:top w:val="none" w:sz="0" w:space="0" w:color="auto"/>
                            <w:left w:val="none" w:sz="0" w:space="0" w:color="auto"/>
                            <w:bottom w:val="none" w:sz="0" w:space="0" w:color="auto"/>
                            <w:right w:val="none" w:sz="0" w:space="0" w:color="auto"/>
                          </w:divBdr>
                        </w:div>
                        <w:div w:id="318194326">
                          <w:marLeft w:val="0"/>
                          <w:marRight w:val="0"/>
                          <w:marTop w:val="0"/>
                          <w:marBottom w:val="0"/>
                          <w:divBdr>
                            <w:top w:val="none" w:sz="0" w:space="0" w:color="auto"/>
                            <w:left w:val="none" w:sz="0" w:space="0" w:color="auto"/>
                            <w:bottom w:val="none" w:sz="0" w:space="0" w:color="auto"/>
                            <w:right w:val="none" w:sz="0" w:space="0" w:color="auto"/>
                          </w:divBdr>
                        </w:div>
                        <w:div w:id="433670646">
                          <w:marLeft w:val="0"/>
                          <w:marRight w:val="0"/>
                          <w:marTop w:val="0"/>
                          <w:marBottom w:val="0"/>
                          <w:divBdr>
                            <w:top w:val="none" w:sz="0" w:space="0" w:color="auto"/>
                            <w:left w:val="none" w:sz="0" w:space="0" w:color="auto"/>
                            <w:bottom w:val="none" w:sz="0" w:space="0" w:color="auto"/>
                            <w:right w:val="none" w:sz="0" w:space="0" w:color="auto"/>
                          </w:divBdr>
                        </w:div>
                        <w:div w:id="963120475">
                          <w:marLeft w:val="0"/>
                          <w:marRight w:val="0"/>
                          <w:marTop w:val="0"/>
                          <w:marBottom w:val="0"/>
                          <w:divBdr>
                            <w:top w:val="none" w:sz="0" w:space="0" w:color="auto"/>
                            <w:left w:val="none" w:sz="0" w:space="0" w:color="auto"/>
                            <w:bottom w:val="none" w:sz="0" w:space="0" w:color="auto"/>
                            <w:right w:val="none" w:sz="0" w:space="0" w:color="auto"/>
                          </w:divBdr>
                        </w:div>
                        <w:div w:id="1514568690">
                          <w:marLeft w:val="0"/>
                          <w:marRight w:val="0"/>
                          <w:marTop w:val="0"/>
                          <w:marBottom w:val="0"/>
                          <w:divBdr>
                            <w:top w:val="none" w:sz="0" w:space="0" w:color="auto"/>
                            <w:left w:val="none" w:sz="0" w:space="0" w:color="auto"/>
                            <w:bottom w:val="none" w:sz="0" w:space="0" w:color="auto"/>
                            <w:right w:val="none" w:sz="0" w:space="0" w:color="auto"/>
                          </w:divBdr>
                        </w:div>
                        <w:div w:id="1964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http://i.creativecommons.org/l/by-nc-sa/3.0/88x31.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hyperlink" Target="#Licencia_Creative_Commons"/><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3.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734B0-D5F6-423D-9325-2D121B2ED7D2}">
  <ds:schemaRefs>
    <ds:schemaRef ds:uri="http://schemas.openxmlformats.org/officeDocument/2006/bibliography"/>
  </ds:schemaRefs>
</ds:datastoreItem>
</file>

<file path=customXml/itemProps2.xml><?xml version="1.0" encoding="utf-8"?>
<ds:datastoreItem xmlns:ds="http://schemas.openxmlformats.org/officeDocument/2006/customXml" ds:itemID="{861EA320-87A8-430A-BA84-A01DC014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911</Words>
  <Characters>5012</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del Integrador del MiniApplet @firma</vt:lpstr>
      <vt:lpstr>Manual del Integrador del MiniApplet @firma</vt:lpstr>
    </vt:vector>
  </TitlesOfParts>
  <Manager>Ministerio de Hacienda y Administraciones Públicas</Manager>
  <Company>Ministerio de Hacienda y Administraciones Públicas</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Integrador del MiniApplet @firma</dc:title>
  <dc:creator>tomas.garciameras@atos.net;carlos.gamuci@atos.net</dc:creator>
  <cp:keywords>Cliente @firma</cp:keywords>
  <cp:lastModifiedBy>Carlos Gamuci Millán</cp:lastModifiedBy>
  <cp:revision>10</cp:revision>
  <cp:lastPrinted>2014-02-12T18:23:00Z</cp:lastPrinted>
  <dcterms:created xsi:type="dcterms:W3CDTF">2016-01-28T16:10:00Z</dcterms:created>
  <dcterms:modified xsi:type="dcterms:W3CDTF">2016-03-03T11:54:00Z</dcterms:modified>
</cp:coreProperties>
</file>